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BE300" w14:textId="77777777"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34F05C9B" w14:textId="77777777"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14:paraId="041D657A" w14:textId="77777777"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76CAB183" w14:textId="77777777" w:rsidR="00F230C1" w:rsidRDefault="00F230C1">
      <w:pPr>
        <w:pStyle w:val="af2"/>
        <w:spacing w:before="0"/>
        <w:rPr>
          <w:color w:val="000000"/>
          <w:sz w:val="28"/>
        </w:rPr>
      </w:pPr>
    </w:p>
    <w:p w14:paraId="5908F7A2" w14:textId="3E77D09A" w:rsidR="00F230C1" w:rsidRDefault="001831D5">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ins w:id="5" w:author="张民" w:date="2017-08-14T08:54:00Z">
        <w:r>
          <w:rPr>
            <w:color w:val="000000"/>
            <w:sz w:val="28"/>
          </w:rPr>
          <w:t>自治</w:t>
        </w:r>
      </w:ins>
      <w:del w:id="6" w:author="张民" w:date="2017-08-14T08:54:00Z">
        <w:r w:rsidDel="001831D5">
          <w:rPr>
            <w:rFonts w:hint="eastAsia"/>
            <w:color w:val="000000"/>
            <w:sz w:val="28"/>
          </w:rPr>
          <w:delText>基于</w:delText>
        </w:r>
        <w:bookmarkStart w:id="7" w:name="OLE_LINK10"/>
        <w:bookmarkStart w:id="8" w:name="OLE_LINK11"/>
        <w:r w:rsidDel="001831D5">
          <w:rPr>
            <w:rFonts w:hint="eastAsia"/>
            <w:color w:val="000000"/>
            <w:sz w:val="28"/>
          </w:rPr>
          <w:delText>nuXmv</w:delText>
        </w:r>
        <w:bookmarkEnd w:id="7"/>
        <w:bookmarkEnd w:id="8"/>
        <w:r w:rsidDel="001831D5">
          <w:rPr>
            <w:rFonts w:hint="eastAsia"/>
            <w:color w:val="000000"/>
            <w:sz w:val="28"/>
          </w:rPr>
          <w:delText>的</w:delText>
        </w:r>
      </w:del>
      <w:bookmarkStart w:id="9" w:name="OLE_LINK8"/>
      <w:bookmarkStart w:id="10" w:name="OLE_LINK9"/>
      <w:r>
        <w:rPr>
          <w:rFonts w:hint="eastAsia"/>
          <w:color w:val="000000"/>
          <w:sz w:val="28"/>
        </w:rPr>
        <w:t>移动机器人永恒</w:t>
      </w:r>
      <w:bookmarkStart w:id="11" w:name="OLE_LINK15"/>
      <w:bookmarkStart w:id="12" w:name="OLE_LINK16"/>
      <w:bookmarkStart w:id="13" w:name="OLE_LINK17"/>
      <w:r>
        <w:rPr>
          <w:rFonts w:hint="eastAsia"/>
          <w:color w:val="000000"/>
          <w:sz w:val="28"/>
        </w:rPr>
        <w:t>探索算法</w:t>
      </w:r>
      <w:bookmarkEnd w:id="9"/>
      <w:bookmarkEnd w:id="10"/>
      <w:bookmarkEnd w:id="11"/>
      <w:bookmarkEnd w:id="12"/>
      <w:bookmarkEnd w:id="13"/>
      <w:r>
        <w:rPr>
          <w:rFonts w:hint="eastAsia"/>
          <w:color w:val="000000"/>
          <w:sz w:val="28"/>
        </w:rPr>
        <w:t>的</w:t>
      </w:r>
      <w:del w:id="14" w:author="张民" w:date="2017-08-14T08:54:00Z">
        <w:r w:rsidDel="001831D5">
          <w:rPr>
            <w:rFonts w:hint="eastAsia"/>
            <w:color w:val="000000"/>
            <w:sz w:val="28"/>
          </w:rPr>
          <w:delText>形式化验证与分析</w:delText>
        </w:r>
      </w:del>
      <w:bookmarkEnd w:id="0"/>
      <w:bookmarkEnd w:id="1"/>
      <w:bookmarkEnd w:id="2"/>
      <w:bookmarkEnd w:id="3"/>
      <w:bookmarkEnd w:id="4"/>
      <w:ins w:id="15" w:author="张民" w:date="2017-08-14T08:54:00Z">
        <w:r>
          <w:rPr>
            <w:rFonts w:hint="eastAsia"/>
            <w:color w:val="000000"/>
            <w:sz w:val="28"/>
          </w:rPr>
          <w:t>符号化模型检测</w:t>
        </w:r>
      </w:ins>
      <w:ins w:id="16" w:author="张民" w:date="2017-08-14T09:24:00Z">
        <w:r w:rsidR="00514C17">
          <w:rPr>
            <w:rFonts w:hint="eastAsia"/>
            <w:color w:val="000000"/>
            <w:sz w:val="28"/>
          </w:rPr>
          <w:t>方法</w:t>
        </w:r>
      </w:ins>
      <w:r w:rsidR="00F230C1">
        <w:rPr>
          <w:rStyle w:val="a8"/>
          <w:rFonts w:hint="eastAsia"/>
          <w:color w:val="000000"/>
          <w:position w:val="20"/>
          <w:sz w:val="21"/>
        </w:rPr>
        <w:footnoteReference w:customMarkFollows="1" w:id="1"/>
        <w:sym w:font="Symbol" w:char="F02A"/>
      </w:r>
    </w:p>
    <w:p w14:paraId="4810E43B" w14:textId="77777777"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bookmarkStart w:id="17" w:name="OLE_LINK587"/>
      <w:bookmarkStart w:id="18" w:name="OLE_LINK588"/>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bookmarkEnd w:id="17"/>
      <w:bookmarkEnd w:id="18"/>
    </w:p>
    <w:p w14:paraId="4B10983B" w14:textId="4941A9BB"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bookmarkStart w:id="19" w:name="OLE_LINK589"/>
      <w:bookmarkStart w:id="20" w:name="OLE_LINK590"/>
      <w:bookmarkStart w:id="21" w:name="OLE_LINK591"/>
      <w:r w:rsidR="00CD731C">
        <w:rPr>
          <w:rFonts w:hint="eastAsia"/>
          <w:color w:val="000000"/>
          <w:sz w:val="16"/>
        </w:rPr>
        <w:t>华东师范大学</w:t>
      </w:r>
      <w:bookmarkEnd w:id="19"/>
      <w:bookmarkEnd w:id="20"/>
      <w:bookmarkEnd w:id="21"/>
      <w:r>
        <w:rPr>
          <w:rFonts w:hint="eastAsia"/>
          <w:color w:val="000000"/>
          <w:sz w:val="16"/>
        </w:rPr>
        <w:t xml:space="preserve"> </w:t>
      </w:r>
      <w:del w:id="22" w:author="张民" w:date="2017-08-14T08:54:00Z">
        <w:r w:rsidR="00CD731C" w:rsidDel="001831D5">
          <w:rPr>
            <w:rFonts w:hint="eastAsia"/>
            <w:color w:val="000000"/>
            <w:sz w:val="16"/>
          </w:rPr>
          <w:delText>计算机科学与软件工程学院</w:delText>
        </w:r>
      </w:del>
      <w:bookmarkStart w:id="23" w:name="OLE_LINK594"/>
      <w:bookmarkStart w:id="24" w:name="OLE_LINK595"/>
      <w:ins w:id="25" w:author="张民" w:date="2017-08-14T08:54:00Z">
        <w:r w:rsidR="001831D5">
          <w:rPr>
            <w:rFonts w:hint="eastAsia"/>
            <w:color w:val="000000"/>
            <w:sz w:val="16"/>
          </w:rPr>
          <w:t>上海市高可信计算重点实验室</w:t>
        </w:r>
      </w:ins>
      <w:bookmarkEnd w:id="23"/>
      <w:bookmarkEnd w:id="24"/>
      <w:r>
        <w:rPr>
          <w:rFonts w:hint="eastAsia"/>
          <w:color w:val="000000"/>
          <w:sz w:val="16"/>
        </w:rPr>
        <w:t>,</w:t>
      </w:r>
      <w:bookmarkStart w:id="26" w:name="OLE_LINK592"/>
      <w:bookmarkStart w:id="27" w:name="OLE_LINK593"/>
      <w:r w:rsidR="00CD731C">
        <w:rPr>
          <w:rFonts w:hint="eastAsia"/>
          <w:color w:val="000000"/>
          <w:sz w:val="16"/>
        </w:rPr>
        <w:t>上海</w:t>
      </w:r>
      <w:bookmarkEnd w:id="26"/>
      <w:bookmarkEnd w:id="27"/>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14:paraId="56ACDF62" w14:textId="77777777"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bookmarkStart w:id="28" w:name="OLE_LINK596"/>
      <w:bookmarkStart w:id="29" w:name="OLE_LINK597"/>
      <w:bookmarkStart w:id="30" w:name="OLE_LINK598"/>
      <w:r w:rsidR="00CD731C">
        <w:rPr>
          <w:rFonts w:hint="eastAsia"/>
          <w:color w:val="000000"/>
          <w:sz w:val="16"/>
        </w:rPr>
        <w:t>华东师范大学</w:t>
      </w:r>
      <w:bookmarkEnd w:id="29"/>
      <w:bookmarkEnd w:id="30"/>
      <w:r w:rsidR="00CD731C">
        <w:rPr>
          <w:rFonts w:hint="eastAsia"/>
          <w:color w:val="000000"/>
          <w:sz w:val="16"/>
        </w:rPr>
        <w:t xml:space="preserve"> </w:t>
      </w:r>
      <w:bookmarkStart w:id="31" w:name="OLE_LINK599"/>
      <w:bookmarkStart w:id="32" w:name="OLE_LINK600"/>
      <w:bookmarkStart w:id="33" w:name="OLE_LINK601"/>
      <w:r w:rsidR="00CD731C">
        <w:rPr>
          <w:rFonts w:hint="eastAsia"/>
          <w:color w:val="000000"/>
          <w:sz w:val="16"/>
        </w:rPr>
        <w:t>计算机科学与软件工程学院</w:t>
      </w:r>
      <w:bookmarkEnd w:id="28"/>
      <w:bookmarkEnd w:id="31"/>
      <w:bookmarkEnd w:id="32"/>
      <w:bookmarkEnd w:id="33"/>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14:paraId="4102852C" w14:textId="77777777"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bookmarkStart w:id="34" w:name="OLE_LINK602"/>
      <w:bookmarkStart w:id="35" w:name="OLE_LINK603"/>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bookmarkEnd w:id="34"/>
      <w:bookmarkEnd w:id="35"/>
    </w:p>
    <w:p w14:paraId="18BBC945" w14:textId="77777777" w:rsidR="00F230C1" w:rsidRDefault="00F230C1">
      <w:pPr>
        <w:pStyle w:val="aa"/>
        <w:ind w:left="116" w:hanging="116"/>
        <w:rPr>
          <w:color w:val="000000"/>
          <w:sz w:val="16"/>
        </w:rPr>
      </w:pPr>
    </w:p>
    <w:p w14:paraId="77251F33" w14:textId="72A9E5FD" w:rsidR="00472B42" w:rsidRPr="005C00A8" w:rsidRDefault="00F230C1" w:rsidP="00514C1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36" w:name="OLE_LINK6"/>
      <w:bookmarkStart w:id="37" w:name="OLE_LINK7"/>
      <w:bookmarkStart w:id="38" w:name="OLE_LINK604"/>
      <w:bookmarkStart w:id="39" w:name="OLE_LINK605"/>
      <w:ins w:id="40" w:author="张民" w:date="2017-08-14T08:55:00Z">
        <w:r w:rsidR="001831D5">
          <w:rPr>
            <w:rFonts w:hint="eastAsia"/>
            <w:color w:val="000000"/>
          </w:rPr>
          <w:t>随着物联网技术的发展</w:t>
        </w:r>
      </w:ins>
      <w:bookmarkEnd w:id="38"/>
      <w:bookmarkEnd w:id="39"/>
      <w:ins w:id="41" w:author="张民" w:date="2017-08-14T09:02:00Z">
        <w:r w:rsidR="001831D5">
          <w:rPr>
            <w:rFonts w:hint="eastAsia"/>
            <w:color w:val="000000"/>
          </w:rPr>
          <w:t>,</w:t>
        </w:r>
      </w:ins>
      <w:ins w:id="42" w:author="张民" w:date="2017-08-14T08:55:00Z">
        <w:r w:rsidR="001831D5">
          <w:rPr>
            <w:rFonts w:hint="eastAsia"/>
            <w:color w:val="000000"/>
          </w:rPr>
          <w:t>自治移动</w:t>
        </w:r>
      </w:ins>
      <w:ins w:id="43" w:author="张民" w:date="2017-08-14T08:56:00Z">
        <w:r w:rsidR="001831D5">
          <w:rPr>
            <w:rFonts w:hint="eastAsia"/>
            <w:color w:val="000000"/>
          </w:rPr>
          <w:t>体</w:t>
        </w:r>
      </w:ins>
      <w:ins w:id="44" w:author="张民" w:date="2017-08-14T09:04:00Z">
        <w:r w:rsidR="007A3236">
          <w:rPr>
            <w:rFonts w:hint="eastAsia"/>
            <w:color w:val="000000"/>
          </w:rPr>
          <w:t>(</w:t>
        </w:r>
        <w:bookmarkStart w:id="45" w:name="OLE_LINK606"/>
        <w:bookmarkStart w:id="46" w:name="OLE_LINK607"/>
        <w:r w:rsidR="007A3236">
          <w:rPr>
            <w:rFonts w:hint="eastAsia"/>
            <w:color w:val="000000"/>
          </w:rPr>
          <w:t>a</w:t>
        </w:r>
        <w:r w:rsidR="007A3236">
          <w:rPr>
            <w:color w:val="000000"/>
          </w:rPr>
          <w:t>utonomous mobile agents</w:t>
        </w:r>
        <w:bookmarkEnd w:id="45"/>
        <w:bookmarkEnd w:id="46"/>
        <w:r w:rsidR="007A3236">
          <w:rPr>
            <w:rFonts w:hint="eastAsia"/>
            <w:color w:val="000000"/>
          </w:rPr>
          <w:t>)</w:t>
        </w:r>
      </w:ins>
      <w:ins w:id="47" w:author="张民" w:date="2017-08-14T09:02:00Z">
        <w:r w:rsidR="001831D5">
          <w:rPr>
            <w:rFonts w:hint="eastAsia"/>
            <w:color w:val="000000"/>
          </w:rPr>
          <w:t>在网络中的作用</w:t>
        </w:r>
        <w:bookmarkStart w:id="48" w:name="OLE_LINK608"/>
        <w:bookmarkStart w:id="49" w:name="OLE_LINK609"/>
        <w:r w:rsidR="001831D5">
          <w:rPr>
            <w:rFonts w:hint="eastAsia"/>
            <w:color w:val="000000"/>
          </w:rPr>
          <w:t>也日益重要</w:t>
        </w:r>
      </w:ins>
      <w:bookmarkStart w:id="50" w:name="OLE_LINK610"/>
      <w:bookmarkStart w:id="51" w:name="OLE_LINK611"/>
      <w:bookmarkEnd w:id="48"/>
      <w:bookmarkEnd w:id="49"/>
      <w:ins w:id="52" w:author="张民" w:date="2017-08-14T09:04:00Z">
        <w:r w:rsidR="007A3236">
          <w:rPr>
            <w:rFonts w:hint="eastAsia"/>
            <w:color w:val="000000"/>
          </w:rPr>
          <w:t>,</w:t>
        </w:r>
      </w:ins>
      <w:ins w:id="53" w:author="张民" w:date="2017-08-14T09:15:00Z">
        <w:r w:rsidR="003B75C8">
          <w:rPr>
            <w:rFonts w:hint="eastAsia"/>
            <w:color w:val="000000"/>
          </w:rPr>
          <w:t>利用形式化的方法验证</w:t>
        </w:r>
      </w:ins>
      <w:ins w:id="54" w:author="张民" w:date="2017-08-14T09:09:00Z">
        <w:r w:rsidR="007A3236">
          <w:rPr>
            <w:rFonts w:hint="eastAsia"/>
            <w:color w:val="000000"/>
          </w:rPr>
          <w:t>自治移动体行为的</w:t>
        </w:r>
      </w:ins>
      <w:ins w:id="55" w:author="张民" w:date="2017-08-14T09:15:00Z">
        <w:r w:rsidR="003B75C8">
          <w:rPr>
            <w:rFonts w:hint="eastAsia"/>
            <w:color w:val="000000"/>
          </w:rPr>
          <w:t>正确性</w:t>
        </w:r>
      </w:ins>
      <w:ins w:id="56" w:author="张民" w:date="2017-08-14T09:11:00Z">
        <w:r w:rsidR="007A3236">
          <w:rPr>
            <w:rFonts w:hint="eastAsia"/>
            <w:color w:val="000000"/>
          </w:rPr>
          <w:t>逐渐成为新的研究热点</w:t>
        </w:r>
      </w:ins>
      <w:ins w:id="57" w:author="张民" w:date="2017-08-14T09:10:00Z">
        <w:r w:rsidR="007A3236">
          <w:rPr>
            <w:rFonts w:hint="eastAsia"/>
            <w:color w:val="000000"/>
          </w:rPr>
          <w:t>.</w:t>
        </w:r>
      </w:ins>
      <w:ins w:id="58" w:author="张民" w:date="2017-08-14T09:16:00Z">
        <w:r w:rsidR="00D5766A">
          <w:rPr>
            <w:rFonts w:hint="eastAsia"/>
            <w:color w:val="000000"/>
          </w:rPr>
          <w:t>当前</w:t>
        </w:r>
      </w:ins>
      <w:ins w:id="59" w:author="张民" w:date="2017-08-14T09:17:00Z">
        <w:r w:rsidR="00D5766A">
          <w:rPr>
            <w:rFonts w:hint="eastAsia"/>
            <w:color w:val="000000"/>
          </w:rPr>
          <w:t>主要的验证方法</w:t>
        </w:r>
      </w:ins>
      <w:ins w:id="60" w:author="张民" w:date="2017-08-14T09:21:00Z">
        <w:r w:rsidR="00D5766A">
          <w:rPr>
            <w:rFonts w:hint="eastAsia"/>
            <w:color w:val="000000"/>
          </w:rPr>
          <w:t>多</w:t>
        </w:r>
      </w:ins>
      <w:ins w:id="61" w:author="张民" w:date="2017-08-14T09:22:00Z">
        <w:r w:rsidR="00D5766A">
          <w:rPr>
            <w:rFonts w:hint="eastAsia"/>
            <w:color w:val="000000"/>
          </w:rPr>
          <w:t>以</w:t>
        </w:r>
      </w:ins>
      <w:ins w:id="62" w:author="张民" w:date="2017-08-14T09:17:00Z">
        <w:r w:rsidR="00D5766A">
          <w:rPr>
            <w:rFonts w:hint="eastAsia"/>
            <w:color w:val="000000"/>
          </w:rPr>
          <w:t>初始状态</w:t>
        </w:r>
      </w:ins>
      <w:ins w:id="63" w:author="张民" w:date="2017-08-14T09:18:00Z">
        <w:r w:rsidR="00D5766A">
          <w:rPr>
            <w:rFonts w:hint="eastAsia"/>
            <w:color w:val="000000"/>
          </w:rPr>
          <w:t>已知</w:t>
        </w:r>
      </w:ins>
      <w:ins w:id="64" w:author="张民" w:date="2017-08-14T09:22:00Z">
        <w:r w:rsidR="00D5766A">
          <w:rPr>
            <w:rFonts w:hint="eastAsia"/>
            <w:color w:val="000000"/>
          </w:rPr>
          <w:t>为前提且</w:t>
        </w:r>
      </w:ins>
      <w:ins w:id="65" w:author="张民" w:date="2017-08-14T09:31:00Z">
        <w:r w:rsidR="00514C17">
          <w:rPr>
            <w:rFonts w:hint="eastAsia"/>
            <w:color w:val="000000"/>
          </w:rPr>
          <w:t>面临状态爆炸问题</w:t>
        </w:r>
      </w:ins>
      <w:ins w:id="66" w:author="张民" w:date="2017-08-14T09:24:00Z">
        <w:r w:rsidR="00514C17">
          <w:rPr>
            <w:rFonts w:hint="eastAsia"/>
            <w:color w:val="000000"/>
          </w:rPr>
          <w:t>.</w:t>
        </w:r>
        <w:r w:rsidR="00514C17">
          <w:rPr>
            <w:rFonts w:hint="eastAsia"/>
            <w:color w:val="000000"/>
          </w:rPr>
          <w:t>本文以</w:t>
        </w:r>
        <w:r w:rsidR="00514C17" w:rsidRPr="00514C17">
          <w:rPr>
            <w:rFonts w:hint="eastAsia"/>
            <w:color w:val="000000"/>
          </w:rPr>
          <w:t>自治移动机器人探索算法</w:t>
        </w:r>
        <w:r w:rsidR="00514C17">
          <w:rPr>
            <w:rFonts w:hint="eastAsia"/>
            <w:color w:val="000000"/>
          </w:rPr>
          <w:t>为例</w:t>
        </w:r>
        <w:r w:rsidR="00514C17">
          <w:rPr>
            <w:rFonts w:hint="eastAsia"/>
            <w:color w:val="000000"/>
          </w:rPr>
          <w:t>,</w:t>
        </w:r>
      </w:ins>
      <w:ins w:id="67" w:author="张民" w:date="2017-08-14T09:25:00Z">
        <w:r w:rsidR="00514C17">
          <w:rPr>
            <w:rFonts w:hint="eastAsia"/>
            <w:color w:val="000000"/>
          </w:rPr>
          <w:t>提出自治移动体</w:t>
        </w:r>
      </w:ins>
      <w:ins w:id="68" w:author="张民" w:date="2017-08-14T09:26:00Z">
        <w:r w:rsidR="00514C17">
          <w:rPr>
            <w:rFonts w:hint="eastAsia"/>
            <w:color w:val="000000"/>
          </w:rPr>
          <w:t>符号化模型检测方法</w:t>
        </w:r>
        <w:r w:rsidR="00514C17">
          <w:rPr>
            <w:rFonts w:hint="eastAsia"/>
            <w:color w:val="000000"/>
          </w:rPr>
          <w:t>,</w:t>
        </w:r>
      </w:ins>
      <w:ins w:id="69" w:author="张民" w:date="2017-08-14T09:28:00Z">
        <w:r w:rsidR="00514C17">
          <w:rPr>
            <w:rFonts w:hint="eastAsia"/>
            <w:color w:val="000000"/>
          </w:rPr>
          <w:t>该方法不依赖某个具体的初始状态</w:t>
        </w:r>
      </w:ins>
      <w:ins w:id="70" w:author="张民" w:date="2017-08-14T09:29:00Z">
        <w:r w:rsidR="00514C17">
          <w:rPr>
            <w:rFonts w:hint="eastAsia"/>
            <w:color w:val="000000"/>
          </w:rPr>
          <w:t>,</w:t>
        </w:r>
        <w:r w:rsidR="00514C17">
          <w:rPr>
            <w:rFonts w:hint="eastAsia"/>
            <w:color w:val="000000"/>
          </w:rPr>
          <w:t>且适用于不同的同步模型</w:t>
        </w:r>
        <w:r w:rsidR="00514C17">
          <w:rPr>
            <w:rFonts w:hint="eastAsia"/>
            <w:color w:val="000000"/>
          </w:rPr>
          <w:t>.</w:t>
        </w:r>
        <w:r w:rsidR="00514C17">
          <w:rPr>
            <w:rFonts w:hint="eastAsia"/>
            <w:color w:val="000000"/>
          </w:rPr>
          <w:t>同时</w:t>
        </w:r>
        <w:r w:rsidR="00514C17">
          <w:rPr>
            <w:rFonts w:hint="eastAsia"/>
            <w:color w:val="000000"/>
          </w:rPr>
          <w:t>,</w:t>
        </w:r>
        <w:r w:rsidR="00514C17">
          <w:rPr>
            <w:rFonts w:hint="eastAsia"/>
            <w:color w:val="000000"/>
          </w:rPr>
          <w:t>借助</w:t>
        </w:r>
      </w:ins>
      <w:ins w:id="71" w:author="张民" w:date="2017-08-14T09:30:00Z">
        <w:r w:rsidR="00514C17">
          <w:rPr>
            <w:rFonts w:hint="eastAsia"/>
            <w:color w:val="000000"/>
          </w:rPr>
          <w:t>符号化模型检测的高效性</w:t>
        </w:r>
        <w:r w:rsidR="00514C17">
          <w:rPr>
            <w:rFonts w:hint="eastAsia"/>
            <w:color w:val="000000"/>
          </w:rPr>
          <w:t>,</w:t>
        </w:r>
        <w:r w:rsidR="00514C17">
          <w:rPr>
            <w:rFonts w:hint="eastAsia"/>
            <w:color w:val="000000"/>
          </w:rPr>
          <w:t>有效避免了状态爆炸问题</w:t>
        </w:r>
        <w:r w:rsidR="00514C17">
          <w:rPr>
            <w:rFonts w:hint="eastAsia"/>
            <w:color w:val="000000"/>
          </w:rPr>
          <w:t>.</w:t>
        </w:r>
      </w:ins>
      <w:bookmarkEnd w:id="50"/>
      <w:bookmarkEnd w:id="51"/>
      <w:del w:id="72" w:author="张民" w:date="2017-08-14T09:03:00Z">
        <w:r w:rsidR="00335088" w:rsidDel="001831D5">
          <w:rPr>
            <w:rFonts w:hint="eastAsia"/>
            <w:color w:val="000000"/>
          </w:rPr>
          <w:delText>在</w:delText>
        </w:r>
      </w:del>
      <w:del w:id="73" w:author="张民" w:date="2017-08-14T09:31:00Z">
        <w:r w:rsidR="00D40E96" w:rsidDel="00514C17">
          <w:rPr>
            <w:rFonts w:hint="eastAsia"/>
            <w:color w:val="000000"/>
          </w:rPr>
          <w:delText>移动机器人对</w:delText>
        </w:r>
        <w:bookmarkStart w:id="74" w:name="OLE_LINK13"/>
        <w:bookmarkStart w:id="75" w:name="OLE_LINK14"/>
        <w:r w:rsidR="00D40E96" w:rsidDel="00514C17">
          <w:rPr>
            <w:rFonts w:hint="eastAsia"/>
            <w:color w:val="000000"/>
          </w:rPr>
          <w:delText>未知环境空间</w:delText>
        </w:r>
        <w:bookmarkEnd w:id="74"/>
        <w:bookmarkEnd w:id="75"/>
        <w:r w:rsidR="00D40E96" w:rsidDel="00514C17">
          <w:rPr>
            <w:rFonts w:hint="eastAsia"/>
            <w:color w:val="000000"/>
          </w:rPr>
          <w:delText>探索</w:delText>
        </w:r>
        <w:r w:rsidR="00335088" w:rsidDel="00514C17">
          <w:rPr>
            <w:rFonts w:hint="eastAsia"/>
            <w:color w:val="000000"/>
          </w:rPr>
          <w:delText>领域，</w:delText>
        </w:r>
        <w:r w:rsidR="005A7142" w:rsidDel="00514C17">
          <w:rPr>
            <w:rFonts w:hint="eastAsia"/>
            <w:color w:val="000000"/>
          </w:rPr>
          <w:delText>研究发现</w:delText>
        </w:r>
        <w:r w:rsidR="009A6F60" w:rsidDel="00514C17">
          <w:rPr>
            <w:rFonts w:hint="eastAsia"/>
            <w:color w:val="000000"/>
          </w:rPr>
          <w:delText>了一些</w:delText>
        </w:r>
        <w:r w:rsidR="005A7142" w:rsidDel="00514C17">
          <w:rPr>
            <w:rFonts w:hint="eastAsia"/>
            <w:color w:val="000000"/>
          </w:rPr>
          <w:delText>的</w:delText>
        </w:r>
        <w:r w:rsidR="002954D5" w:rsidDel="00514C17">
          <w:rPr>
            <w:rFonts w:hint="eastAsia"/>
            <w:color w:val="000000"/>
          </w:rPr>
          <w:delText>机器人</w:delText>
        </w:r>
        <w:bookmarkStart w:id="76" w:name="OLE_LINK23"/>
        <w:bookmarkStart w:id="77" w:name="OLE_LINK24"/>
        <w:bookmarkStart w:id="78" w:name="OLE_LINK25"/>
        <w:r w:rsidR="002954D5" w:rsidDel="00514C17">
          <w:rPr>
            <w:rFonts w:hint="eastAsia"/>
            <w:color w:val="000000"/>
          </w:rPr>
          <w:delText>探索</w:delText>
        </w:r>
        <w:r w:rsidR="00500BB4" w:rsidDel="00514C17">
          <w:rPr>
            <w:rFonts w:hint="eastAsia"/>
            <w:color w:val="000000"/>
          </w:rPr>
          <w:delText>算法</w:delText>
        </w:r>
        <w:bookmarkEnd w:id="76"/>
        <w:bookmarkEnd w:id="77"/>
        <w:bookmarkEnd w:id="78"/>
        <w:r w:rsidR="00500BB4" w:rsidDel="00514C17">
          <w:rPr>
            <w:rFonts w:hint="eastAsia"/>
            <w:color w:val="000000"/>
          </w:rPr>
          <w:delText>。</w:delText>
        </w:r>
        <w:r w:rsidR="00495EB7" w:rsidDel="00514C17">
          <w:rPr>
            <w:rFonts w:hint="eastAsia"/>
            <w:color w:val="000000"/>
          </w:rPr>
          <w:delText>但是，</w:delText>
        </w:r>
        <w:bookmarkEnd w:id="36"/>
        <w:bookmarkEnd w:id="37"/>
        <w:r w:rsidR="00495EB7" w:rsidDel="00514C17">
          <w:rPr>
            <w:rFonts w:hint="eastAsia"/>
          </w:rPr>
          <w:delText>在研究过程当中，大多学者使用是的使用手动推演</w:delText>
        </w:r>
        <w:r w:rsidR="001061C8" w:rsidDel="00514C17">
          <w:rPr>
            <w:rFonts w:hint="eastAsia"/>
          </w:rPr>
          <w:delText>的方法</w:delText>
        </w:r>
        <w:r w:rsidR="00495EB7" w:rsidDel="00514C17">
          <w:rPr>
            <w:rFonts w:hint="eastAsia"/>
          </w:rPr>
          <w:delText>，</w:delText>
        </w:r>
        <w:r w:rsidR="001061C8" w:rsidDel="00514C17">
          <w:rPr>
            <w:rFonts w:hint="eastAsia"/>
          </w:rPr>
          <w:delText>来验证探索算法的</w:delText>
        </w:r>
        <w:r w:rsidR="00C020D8" w:rsidDel="00514C17">
          <w:rPr>
            <w:rFonts w:hint="eastAsia"/>
          </w:rPr>
          <w:delText>正确性和严密性。这种验证</w:delText>
        </w:r>
        <w:r w:rsidR="002976C3" w:rsidDel="00514C17">
          <w:rPr>
            <w:rFonts w:hint="eastAsia"/>
          </w:rPr>
          <w:delText>方法</w:delText>
        </w:r>
        <w:r w:rsidR="00C020D8" w:rsidDel="00514C17">
          <w:rPr>
            <w:rFonts w:hint="eastAsia"/>
          </w:rPr>
          <w:delText>效率</w:delText>
        </w:r>
        <w:r w:rsidR="00472B42" w:rsidDel="00514C17">
          <w:rPr>
            <w:rFonts w:hint="eastAsia"/>
          </w:rPr>
          <w:delText>不高</w:delText>
        </w:r>
        <w:r w:rsidR="00C020D8" w:rsidDel="00514C17">
          <w:rPr>
            <w:rFonts w:hint="eastAsia"/>
          </w:rPr>
          <w:delText>，</w:delText>
        </w:r>
        <w:r w:rsidR="00472B42" w:rsidDel="00514C17">
          <w:rPr>
            <w:rFonts w:hint="eastAsia"/>
          </w:rPr>
          <w:delText>推演过程繁琐，</w:delText>
        </w:r>
        <w:r w:rsidR="00C020D8" w:rsidDel="00514C17">
          <w:rPr>
            <w:rFonts w:hint="eastAsia"/>
          </w:rPr>
          <w:delText>并且很容易</w:delText>
        </w:r>
        <w:r w:rsidR="00082D9F" w:rsidDel="00514C17">
          <w:rPr>
            <w:rFonts w:hint="eastAsia"/>
          </w:rPr>
          <w:delText>出错</w:delText>
        </w:r>
        <w:r w:rsidR="001510CE" w:rsidDel="00514C17">
          <w:rPr>
            <w:rFonts w:hint="eastAsia"/>
          </w:rPr>
          <w:delText>。</w:delText>
        </w:r>
        <w:r w:rsidR="00B37E6C" w:rsidDel="00514C17">
          <w:rPr>
            <w:rFonts w:hint="eastAsia"/>
          </w:rPr>
          <w:delText>为了更加快捷、准确验证机器人探索算法，本文</w:delText>
        </w:r>
      </w:del>
      <w:del w:id="79" w:author="张民" w:date="2017-08-14T09:32:00Z">
        <w:r w:rsidR="00B37E6C" w:rsidDel="00514C17">
          <w:rPr>
            <w:rFonts w:hint="eastAsia"/>
          </w:rPr>
          <w:delText>提出了</w:delText>
        </w:r>
        <w:r w:rsidR="00514C17" w:rsidDel="00514C17">
          <w:rPr>
            <w:rFonts w:hint="eastAsia"/>
          </w:rPr>
          <w:delText>使用</w:delText>
        </w:r>
      </w:del>
      <w:bookmarkStart w:id="80" w:name="OLE_LINK12"/>
      <w:ins w:id="81" w:author="张民" w:date="2017-08-14T09:32:00Z">
        <w:r w:rsidR="00514C17">
          <w:rPr>
            <w:rFonts w:hint="eastAsia"/>
            <w:color w:val="000000"/>
          </w:rPr>
          <w:t>利用</w:t>
        </w:r>
      </w:ins>
      <w:del w:id="82" w:author="张民" w:date="2017-08-14T09:35:00Z">
        <w:r w:rsidR="00514C17" w:rsidRPr="00B37E6C" w:rsidDel="000E7B59">
          <w:rPr>
            <w:rFonts w:hint="eastAsia"/>
          </w:rPr>
          <w:delText>n</w:delText>
        </w:r>
      </w:del>
      <w:bookmarkStart w:id="83" w:name="OLE_LINK612"/>
      <w:bookmarkStart w:id="84" w:name="OLE_LINK613"/>
      <w:proofErr w:type="spellStart"/>
      <w:ins w:id="85" w:author="张民" w:date="2017-08-14T09:35:00Z">
        <w:r w:rsidR="000E7B59">
          <w:rPr>
            <w:rFonts w:hint="eastAsia"/>
          </w:rPr>
          <w:t>N</w:t>
        </w:r>
      </w:ins>
      <w:r w:rsidR="00514C17" w:rsidRPr="00B37E6C">
        <w:t>uXmv</w:t>
      </w:r>
      <w:bookmarkEnd w:id="80"/>
      <w:proofErr w:type="spellEnd"/>
      <w:ins w:id="86" w:author="张民" w:date="2017-08-14T09:32:00Z">
        <w:r w:rsidR="00514C17">
          <w:t>符号化</w:t>
        </w:r>
      </w:ins>
      <w:bookmarkEnd w:id="83"/>
      <w:bookmarkEnd w:id="84"/>
      <w:del w:id="87" w:author="张民" w:date="2017-08-14T09:32:00Z">
        <w:r w:rsidR="00B37E6C" w:rsidDel="00514C17">
          <w:rPr>
            <w:rFonts w:hint="eastAsia"/>
          </w:rPr>
          <w:delText>形式化</w:delText>
        </w:r>
      </w:del>
      <w:bookmarkStart w:id="88" w:name="OLE_LINK614"/>
      <w:bookmarkStart w:id="89" w:name="OLE_LINK615"/>
      <w:r w:rsidR="00B37E6C">
        <w:rPr>
          <w:rFonts w:hint="eastAsia"/>
        </w:rPr>
        <w:t>模型验证工具</w:t>
      </w:r>
      <w:bookmarkEnd w:id="88"/>
      <w:bookmarkEnd w:id="89"/>
      <w:del w:id="90" w:author="张民" w:date="2017-08-14T09:32:00Z">
        <w:r w:rsidR="00B37E6C" w:rsidDel="00514C17">
          <w:rPr>
            <w:rFonts w:hint="eastAsia"/>
          </w:rPr>
          <w:delText>，</w:delText>
        </w:r>
      </w:del>
      <w:bookmarkStart w:id="91" w:name="OLE_LINK616"/>
      <w:bookmarkStart w:id="92" w:name="OLE_LINK617"/>
      <w:r w:rsidR="00B37E6C">
        <w:rPr>
          <w:rFonts w:hint="eastAsia"/>
        </w:rPr>
        <w:t>对机器人探索算法</w:t>
      </w:r>
      <w:ins w:id="93" w:author="张民" w:date="2017-08-14T09:35:00Z">
        <w:r w:rsidR="000E7B59">
          <w:rPr>
            <w:rFonts w:hint="eastAsia"/>
          </w:rPr>
          <w:t>在三种同步模型</w:t>
        </w:r>
      </w:ins>
      <w:ins w:id="94" w:author="张民" w:date="2017-08-14T09:36:00Z">
        <w:r w:rsidR="000E7B59">
          <w:rPr>
            <w:rFonts w:hint="eastAsia"/>
          </w:rPr>
          <w:t>:</w:t>
        </w:r>
      </w:ins>
      <w:ins w:id="95" w:author="张民" w:date="2017-08-14T09:34:00Z">
        <w:r w:rsidR="000E7B59" w:rsidRPr="00B46251">
          <w:rPr>
            <w:rFonts w:hint="eastAsia"/>
          </w:rPr>
          <w:t>完全同步模型</w:t>
        </w:r>
        <w:r w:rsidR="000E7B59">
          <w:rPr>
            <w:rFonts w:hint="eastAsia"/>
          </w:rPr>
          <w:t>（</w:t>
        </w:r>
        <w:r w:rsidR="000E7B59">
          <w:rPr>
            <w:rFonts w:hint="eastAsia"/>
          </w:rPr>
          <w:t>FSYNC</w:t>
        </w:r>
        <w:r w:rsidR="000E7B59">
          <w:rPr>
            <w:rFonts w:hint="eastAsia"/>
          </w:rPr>
          <w:t>，</w:t>
        </w:r>
        <w:r w:rsidR="000E7B59">
          <w:rPr>
            <w:rFonts w:hint="eastAsia"/>
          </w:rPr>
          <w:t>Full-synchronous model</w:t>
        </w:r>
        <w:r w:rsidR="000E7B59">
          <w:rPr>
            <w:rFonts w:hint="eastAsia"/>
          </w:rPr>
          <w:t>）、</w:t>
        </w:r>
        <w:r w:rsidR="000E7B59" w:rsidRPr="00B46251">
          <w:rPr>
            <w:rFonts w:hint="eastAsia"/>
          </w:rPr>
          <w:t>半同步模型</w:t>
        </w:r>
        <w:r w:rsidR="000E7B59">
          <w:rPr>
            <w:rFonts w:hint="eastAsia"/>
          </w:rPr>
          <w:t>（</w:t>
        </w:r>
        <w:r w:rsidR="000E7B59">
          <w:rPr>
            <w:rFonts w:hint="eastAsia"/>
          </w:rPr>
          <w:t>SSYNC</w:t>
        </w:r>
        <w:r w:rsidR="000E7B59">
          <w:rPr>
            <w:rFonts w:hint="eastAsia"/>
          </w:rPr>
          <w:t>，</w:t>
        </w:r>
        <w:r w:rsidR="000E7B59">
          <w:rPr>
            <w:rFonts w:hint="eastAsia"/>
          </w:rPr>
          <w:t>semi-synchronous model</w:t>
        </w:r>
        <w:r w:rsidR="000E7B59">
          <w:rPr>
            <w:rFonts w:hint="eastAsia"/>
          </w:rPr>
          <w:t>）、异步模型（</w:t>
        </w:r>
        <w:r w:rsidR="000E7B59">
          <w:rPr>
            <w:rFonts w:hint="eastAsia"/>
          </w:rPr>
          <w:t>Asynchronous model</w:t>
        </w:r>
        <w:r w:rsidR="000E7B59">
          <w:rPr>
            <w:rFonts w:hint="eastAsia"/>
          </w:rPr>
          <w:t>）</w:t>
        </w:r>
      </w:ins>
      <w:r w:rsidR="00B813F7">
        <w:rPr>
          <w:rFonts w:hint="eastAsia"/>
        </w:rPr>
        <w:t>进行</w:t>
      </w:r>
      <w:ins w:id="96" w:author="张民" w:date="2017-08-14T09:33:00Z">
        <w:r w:rsidR="00514C17">
          <w:rPr>
            <w:rFonts w:hint="eastAsia"/>
          </w:rPr>
          <w:t>建模并利用</w:t>
        </w:r>
        <w:r w:rsidR="00514C17">
          <w:rPr>
            <w:rFonts w:hint="eastAsia"/>
          </w:rPr>
          <w:t>LTL</w:t>
        </w:r>
        <w:r w:rsidR="00514C17">
          <w:rPr>
            <w:rFonts w:hint="eastAsia"/>
          </w:rPr>
          <w:t>公式</w:t>
        </w:r>
        <w:r w:rsidR="000E7B59">
          <w:rPr>
            <w:rFonts w:hint="eastAsia"/>
          </w:rPr>
          <w:t>定义</w:t>
        </w:r>
      </w:ins>
      <w:ins w:id="97" w:author="张民" w:date="2017-08-14T09:34:00Z">
        <w:r w:rsidR="000E7B59">
          <w:rPr>
            <w:rFonts w:hint="eastAsia"/>
          </w:rPr>
          <w:t>算法的性质</w:t>
        </w:r>
        <w:r w:rsidR="000E7B59">
          <w:rPr>
            <w:rFonts w:hint="eastAsia"/>
          </w:rPr>
          <w:t>,</w:t>
        </w:r>
      </w:ins>
      <w:ins w:id="98" w:author="张民" w:date="2017-08-14T09:36:00Z">
        <w:r w:rsidR="000E7B59">
          <w:rPr>
            <w:rFonts w:hint="eastAsia"/>
          </w:rPr>
          <w:t>最终</w:t>
        </w:r>
      </w:ins>
      <w:ins w:id="99" w:author="张民" w:date="2017-08-14T09:37:00Z">
        <w:r w:rsidR="000E7B59">
          <w:rPr>
            <w:rFonts w:hint="eastAsia"/>
          </w:rPr>
          <w:t>实现算法的形式化验证</w:t>
        </w:r>
        <w:r w:rsidR="000E7B59">
          <w:rPr>
            <w:rFonts w:hint="eastAsia"/>
          </w:rPr>
          <w:t>.</w:t>
        </w:r>
      </w:ins>
      <w:bookmarkEnd w:id="91"/>
      <w:bookmarkEnd w:id="92"/>
      <w:del w:id="100" w:author="张民" w:date="2017-08-14T09:37:00Z">
        <w:r w:rsidR="00B813F7" w:rsidDel="000E7B59">
          <w:rPr>
            <w:rFonts w:hint="eastAsia"/>
          </w:rPr>
          <w:delText>验证和分析。</w:delText>
        </w:r>
        <w:bookmarkStart w:id="101" w:name="OLE_LINK18"/>
        <w:bookmarkStart w:id="102" w:name="OLE_LINK19"/>
        <w:bookmarkStart w:id="103" w:name="OLE_LINK20"/>
        <w:bookmarkStart w:id="104" w:name="OLE_LINK21"/>
        <w:bookmarkStart w:id="105" w:name="OLE_LINK22"/>
        <w:bookmarkStart w:id="106" w:name="OLE_LINK26"/>
        <w:bookmarkStart w:id="107" w:name="OLE_LINK27"/>
        <w:r w:rsidR="00341BF6" w:rsidDel="000E7B59">
          <w:rPr>
            <w:rFonts w:hint="eastAsia"/>
          </w:rPr>
          <w:delText>nuXmv</w:delText>
        </w:r>
        <w:bookmarkEnd w:id="101"/>
        <w:bookmarkEnd w:id="102"/>
        <w:bookmarkEnd w:id="103"/>
        <w:bookmarkEnd w:id="104"/>
        <w:bookmarkEnd w:id="105"/>
        <w:bookmarkEnd w:id="106"/>
        <w:bookmarkEnd w:id="107"/>
        <w:r w:rsidR="00341BF6" w:rsidDel="000E7B59">
          <w:rPr>
            <w:rFonts w:hint="eastAsia"/>
          </w:rPr>
          <w:delText>工具</w:delText>
        </w:r>
        <w:r w:rsidR="002E260A" w:rsidDel="000E7B59">
          <w:rPr>
            <w:rFonts w:hint="eastAsia"/>
          </w:rPr>
          <w:delText>支持</w:delText>
        </w:r>
        <w:r w:rsidR="00341BF6" w:rsidDel="000E7B59">
          <w:rPr>
            <w:rFonts w:hint="eastAsia"/>
          </w:rPr>
          <w:delText>验证</w:delText>
        </w:r>
        <w:bookmarkStart w:id="108" w:name="OLE_LINK28"/>
        <w:bookmarkStart w:id="109" w:name="OLE_LINK29"/>
        <w:r w:rsidR="00341BF6" w:rsidDel="000E7B59">
          <w:rPr>
            <w:rFonts w:hint="eastAsia"/>
          </w:rPr>
          <w:delText>LTL</w:delText>
        </w:r>
        <w:bookmarkEnd w:id="108"/>
        <w:bookmarkEnd w:id="109"/>
        <w:r w:rsidR="00341BF6" w:rsidDel="000E7B59">
          <w:rPr>
            <w:rFonts w:hint="eastAsia"/>
          </w:rPr>
          <w:delText>公式</w:delText>
        </w:r>
        <w:r w:rsidR="004A1A08" w:rsidDel="000E7B59">
          <w:rPr>
            <w:rFonts w:hint="eastAsia"/>
          </w:rPr>
          <w:delText>的验证</w:delText>
        </w:r>
        <w:r w:rsidR="00341BF6" w:rsidDel="000E7B59">
          <w:rPr>
            <w:rFonts w:hint="eastAsia"/>
          </w:rPr>
          <w:delText>，</w:delText>
        </w:r>
        <w:r w:rsidR="005C00A8" w:rsidDel="000E7B59">
          <w:rPr>
            <w:rFonts w:hint="eastAsia"/>
          </w:rPr>
          <w:delText>可以使用</w:delText>
        </w:r>
        <w:r w:rsidR="005C00A8" w:rsidDel="000E7B59">
          <w:rPr>
            <w:rFonts w:hint="eastAsia"/>
          </w:rPr>
          <w:delText>LTL</w:delText>
        </w:r>
        <w:r w:rsidR="005C00A8" w:rsidDel="000E7B59">
          <w:rPr>
            <w:rFonts w:hint="eastAsia"/>
          </w:rPr>
          <w:delText>公式描述机器人任意初始状态，</w:delText>
        </w:r>
        <w:r w:rsidR="00754270" w:rsidDel="000E7B59">
          <w:rPr>
            <w:rFonts w:hint="eastAsia"/>
          </w:rPr>
          <w:delText>并且使用</w:delText>
        </w:r>
        <w:r w:rsidR="00754270" w:rsidDel="000E7B59">
          <w:rPr>
            <w:rFonts w:hint="eastAsia"/>
          </w:rPr>
          <w:delText>LTL</w:delText>
        </w:r>
        <w:r w:rsidR="00BC78D3" w:rsidDel="000E7B59">
          <w:rPr>
            <w:rFonts w:hint="eastAsia"/>
          </w:rPr>
          <w:delText>描述机器人探索算法的可满足性。</w:delText>
        </w:r>
        <w:r w:rsidR="003D7F7E" w:rsidDel="000E7B59">
          <w:rPr>
            <w:rFonts w:hint="eastAsia"/>
          </w:rPr>
          <w:delText>nuXmv</w:delText>
        </w:r>
        <w:r w:rsidR="003D7F7E" w:rsidDel="000E7B59">
          <w:rPr>
            <w:rFonts w:hint="eastAsia"/>
          </w:rPr>
          <w:delText>对目前提出了</w:delText>
        </w:r>
      </w:del>
      <w:del w:id="110" w:author="张民" w:date="2017-08-14T09:34:00Z">
        <w:r w:rsidR="00B46251" w:rsidRPr="00B46251" w:rsidDel="000E7B59">
          <w:rPr>
            <w:rFonts w:hint="eastAsia"/>
          </w:rPr>
          <w:delText>完全同步模型</w:delText>
        </w:r>
        <w:r w:rsidR="00267D41" w:rsidDel="000E7B59">
          <w:rPr>
            <w:rFonts w:hint="eastAsia"/>
          </w:rPr>
          <w:delText>（</w:delText>
        </w:r>
        <w:r w:rsidR="009F0D89" w:rsidDel="000E7B59">
          <w:rPr>
            <w:rFonts w:hint="eastAsia"/>
          </w:rPr>
          <w:delText>FSY</w:delText>
        </w:r>
        <w:r w:rsidR="00267D41" w:rsidDel="000E7B59">
          <w:rPr>
            <w:rFonts w:hint="eastAsia"/>
          </w:rPr>
          <w:delText>NC</w:delText>
        </w:r>
        <w:r w:rsidR="002762C5" w:rsidDel="000E7B59">
          <w:rPr>
            <w:rFonts w:hint="eastAsia"/>
          </w:rPr>
          <w:delText>，</w:delText>
        </w:r>
        <w:r w:rsidR="002762C5" w:rsidDel="000E7B59">
          <w:rPr>
            <w:rFonts w:hint="eastAsia"/>
          </w:rPr>
          <w:delText>Full-synchronous model</w:delText>
        </w:r>
        <w:r w:rsidR="00267D41" w:rsidDel="000E7B59">
          <w:rPr>
            <w:rFonts w:hint="eastAsia"/>
          </w:rPr>
          <w:delText>）</w:delText>
        </w:r>
        <w:r w:rsidR="00B46251" w:rsidDel="000E7B59">
          <w:rPr>
            <w:rFonts w:hint="eastAsia"/>
          </w:rPr>
          <w:delText>、</w:delText>
        </w:r>
        <w:r w:rsidR="00B46251" w:rsidRPr="00B46251" w:rsidDel="000E7B59">
          <w:rPr>
            <w:rFonts w:hint="eastAsia"/>
          </w:rPr>
          <w:delText>半同步模型</w:delText>
        </w:r>
        <w:r w:rsidR="00EF0F44" w:rsidDel="000E7B59">
          <w:rPr>
            <w:rFonts w:hint="eastAsia"/>
          </w:rPr>
          <w:delText>（</w:delText>
        </w:r>
        <w:r w:rsidR="00EF0F44" w:rsidDel="000E7B59">
          <w:rPr>
            <w:rFonts w:hint="eastAsia"/>
          </w:rPr>
          <w:delText>SSYNC</w:delText>
        </w:r>
        <w:r w:rsidR="00EF0F44" w:rsidDel="000E7B59">
          <w:rPr>
            <w:rFonts w:hint="eastAsia"/>
          </w:rPr>
          <w:delText>，</w:delText>
        </w:r>
        <w:r w:rsidR="00EF0F44" w:rsidDel="000E7B59">
          <w:rPr>
            <w:rFonts w:hint="eastAsia"/>
          </w:rPr>
          <w:delText>semi-synchronous model</w:delText>
        </w:r>
        <w:r w:rsidR="00EF0F44" w:rsidDel="000E7B59">
          <w:rPr>
            <w:rFonts w:hint="eastAsia"/>
          </w:rPr>
          <w:delText>）</w:delText>
        </w:r>
        <w:r w:rsidR="00267D41" w:rsidDel="000E7B59">
          <w:rPr>
            <w:rFonts w:hint="eastAsia"/>
          </w:rPr>
          <w:delText>、异步模型</w:delText>
        </w:r>
        <w:r w:rsidR="003B034C" w:rsidDel="000E7B59">
          <w:rPr>
            <w:rFonts w:hint="eastAsia"/>
          </w:rPr>
          <w:delText>（</w:delText>
        </w:r>
        <w:r w:rsidR="003B034C" w:rsidDel="000E7B59">
          <w:rPr>
            <w:rFonts w:hint="eastAsia"/>
          </w:rPr>
          <w:delText>Asynchronous</w:delText>
        </w:r>
        <w:r w:rsidR="0036269B" w:rsidDel="000E7B59">
          <w:rPr>
            <w:rFonts w:hint="eastAsia"/>
          </w:rPr>
          <w:delText xml:space="preserve"> model</w:delText>
        </w:r>
        <w:r w:rsidR="003B034C" w:rsidDel="000E7B59">
          <w:rPr>
            <w:rFonts w:hint="eastAsia"/>
          </w:rPr>
          <w:delText>）</w:delText>
        </w:r>
        <w:r w:rsidR="003D7F7E" w:rsidDel="000E7B59">
          <w:rPr>
            <w:rFonts w:hint="eastAsia"/>
          </w:rPr>
          <w:delText>三种</w:delText>
        </w:r>
        <w:r w:rsidR="00943DD8" w:rsidDel="000E7B59">
          <w:rPr>
            <w:rFonts w:hint="eastAsia"/>
          </w:rPr>
          <w:delText>探索算法</w:delText>
        </w:r>
      </w:del>
      <w:del w:id="111" w:author="张民" w:date="2017-08-14T09:37:00Z">
        <w:r w:rsidR="00943DD8" w:rsidDel="000E7B59">
          <w:rPr>
            <w:rFonts w:hint="eastAsia"/>
          </w:rPr>
          <w:delText>模型都可以建算法模型</w:delText>
        </w:r>
        <w:r w:rsidR="00EC6A60" w:rsidDel="000E7B59">
          <w:rPr>
            <w:rFonts w:hint="eastAsia"/>
          </w:rPr>
          <w:delText>进行验证，在判定探索算法不满足永恒探索</w:delText>
        </w:r>
        <w:r w:rsidR="002673B9" w:rsidDel="000E7B59">
          <w:rPr>
            <w:rFonts w:hint="eastAsia"/>
          </w:rPr>
          <w:delText>性质时</w:delText>
        </w:r>
        <w:r w:rsidR="00EC6A60" w:rsidDel="000E7B59">
          <w:rPr>
            <w:rFonts w:hint="eastAsia"/>
          </w:rPr>
          <w:delText>，</w:delText>
        </w:r>
        <w:r w:rsidR="00EC6A60" w:rsidDel="000E7B59">
          <w:rPr>
            <w:rFonts w:hint="eastAsia"/>
          </w:rPr>
          <w:delText>nuXmv</w:delText>
        </w:r>
        <w:r w:rsidR="00EC6A60" w:rsidDel="000E7B59">
          <w:rPr>
            <w:rFonts w:hint="eastAsia"/>
          </w:rPr>
          <w:delText>可以给出不满足的状态路径</w:delText>
        </w:r>
        <w:r w:rsidR="001D118F" w:rsidDel="000E7B59">
          <w:rPr>
            <w:rFonts w:hint="eastAsia"/>
          </w:rPr>
          <w:delText>，分析起来十分方便</w:delText>
        </w:r>
      </w:del>
      <w:bookmarkStart w:id="112" w:name="OLE_LINK618"/>
      <w:bookmarkStart w:id="113" w:name="OLE_LINK619"/>
      <w:ins w:id="114" w:author="张民" w:date="2017-08-14T09:37:00Z">
        <w:r w:rsidR="000E7B59">
          <w:rPr>
            <w:rFonts w:hint="eastAsia"/>
          </w:rPr>
          <w:t>验证结果表明在假设初始状态未知的条件下依然</w:t>
        </w:r>
      </w:ins>
      <w:ins w:id="115" w:author="张民" w:date="2017-08-14T09:38:00Z">
        <w:r w:rsidR="000E7B59">
          <w:rPr>
            <w:rFonts w:hint="eastAsia"/>
          </w:rPr>
          <w:t>可验证性质不被满足</w:t>
        </w:r>
      </w:ins>
      <w:ins w:id="116" w:author="张民" w:date="2017-08-14T09:39:00Z">
        <w:r w:rsidR="000E7B59">
          <w:rPr>
            <w:rFonts w:hint="eastAsia"/>
          </w:rPr>
          <w:t>并找到反例</w:t>
        </w:r>
        <w:r w:rsidR="000E7B59">
          <w:rPr>
            <w:rFonts w:hint="eastAsia"/>
          </w:rPr>
          <w:t>.</w:t>
        </w:r>
        <w:r w:rsidR="000E7B59">
          <w:rPr>
            <w:rFonts w:hint="eastAsia"/>
          </w:rPr>
          <w:t>同时</w:t>
        </w:r>
        <w:r w:rsidR="000E7B59">
          <w:rPr>
            <w:rFonts w:hint="eastAsia"/>
          </w:rPr>
          <w:t>,</w:t>
        </w:r>
        <w:r w:rsidR="000E7B59">
          <w:rPr>
            <w:rFonts w:hint="eastAsia"/>
          </w:rPr>
          <w:t>实验数据表明了符号化模型检测</w:t>
        </w:r>
      </w:ins>
      <w:ins w:id="117" w:author="张民" w:date="2017-08-14T09:40:00Z">
        <w:r w:rsidR="000E7B59">
          <w:rPr>
            <w:rFonts w:hint="eastAsia"/>
          </w:rPr>
          <w:t>对自治移动机器人算法形式化验证的高效性</w:t>
        </w:r>
      </w:ins>
      <w:r w:rsidR="001D118F">
        <w:rPr>
          <w:rFonts w:hint="eastAsia"/>
        </w:rPr>
        <w:t>。</w:t>
      </w:r>
      <w:bookmarkEnd w:id="112"/>
      <w:bookmarkEnd w:id="113"/>
    </w:p>
    <w:p w14:paraId="662ADE23" w14:textId="77777777"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spellStart"/>
      <w:r w:rsidR="006501F7">
        <w:rPr>
          <w:rFonts w:hint="eastAsia"/>
        </w:rPr>
        <w:t>nuXmv</w:t>
      </w:r>
      <w:proofErr w:type="spellEnd"/>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14:paraId="1598D33D" w14:textId="77777777"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22EC7B91" w14:textId="77777777"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proofErr w:type="spellStart"/>
      <w:r w:rsidR="000D1BBB" w:rsidRPr="000D1BBB">
        <w:rPr>
          <w:rFonts w:hint="eastAsia"/>
          <w:color w:val="000000"/>
          <w:sz w:val="16"/>
          <w:shd w:val="pct5" w:color="auto" w:fill="auto"/>
        </w:rPr>
        <w:t>nuXmv</w:t>
      </w:r>
      <w:proofErr w:type="spellEnd"/>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654D2A30" w14:textId="77777777"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proofErr w:type="spellStart"/>
      <w:r w:rsidR="008C2AFC">
        <w:rPr>
          <w:rFonts w:hint="eastAsia"/>
          <w:color w:val="000000"/>
          <w:shd w:val="pct5" w:color="auto" w:fill="auto"/>
        </w:rPr>
        <w:t>X</w:t>
      </w:r>
      <w:r w:rsidR="005E49EE">
        <w:rPr>
          <w:rFonts w:hint="eastAsia"/>
          <w:color w:val="000000"/>
          <w:shd w:val="pct5" w:color="auto" w:fill="auto"/>
        </w:rPr>
        <w:t>iaowei</w:t>
      </w:r>
      <w:proofErr w:type="spellEnd"/>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118" w:name="OLE_LINK33"/>
      <w:bookmarkStart w:id="119" w:name="OLE_LINK34"/>
      <w:r w:rsidR="003412D6" w:rsidRPr="003412D6">
        <w:rPr>
          <w:color w:val="000000"/>
          <w:shd w:val="pct5" w:color="auto" w:fill="auto"/>
        </w:rPr>
        <w:t xml:space="preserve">A </w:t>
      </w:r>
      <w:proofErr w:type="spellStart"/>
      <w:r w:rsidR="003412D6" w:rsidRPr="003412D6">
        <w:rPr>
          <w:color w:val="000000"/>
          <w:shd w:val="pct5" w:color="auto" w:fill="auto"/>
        </w:rPr>
        <w:t>nuXmv</w:t>
      </w:r>
      <w:proofErr w:type="spellEnd"/>
      <w:r w:rsidR="003412D6" w:rsidRPr="003412D6">
        <w:rPr>
          <w:color w:val="000000"/>
          <w:shd w:val="pct5" w:color="auto" w:fill="auto"/>
        </w:rPr>
        <w:t xml:space="preserve">-Based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118"/>
      <w:bookmarkEnd w:id="119"/>
      <w:r>
        <w:rPr>
          <w:rFonts w:hint="eastAsia"/>
          <w:color w:val="000000"/>
          <w:shd w:val="pct5" w:color="auto" w:fill="auto"/>
        </w:rPr>
        <w:t xml:space="preserve">. </w:t>
      </w:r>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14:paraId="5C585C56" w14:textId="77777777" w:rsidR="00F230C1" w:rsidRPr="00A46709" w:rsidRDefault="00E51AB4">
      <w:pPr>
        <w:pStyle w:val="12"/>
        <w:rPr>
          <w:color w:val="000000"/>
        </w:rPr>
      </w:pPr>
      <w:r>
        <w:rPr>
          <w:rFonts w:hint="eastAsia"/>
          <w:color w:val="000000"/>
          <w:sz w:val="21"/>
        </w:rPr>
        <w:t xml:space="preserve">A </w:t>
      </w:r>
      <w:proofErr w:type="spellStart"/>
      <w:r>
        <w:rPr>
          <w:rFonts w:hint="eastAsia"/>
          <w:color w:val="000000"/>
          <w:sz w:val="21"/>
        </w:rPr>
        <w:t>nuXmv</w:t>
      </w:r>
      <w:proofErr w:type="spellEnd"/>
      <w:r>
        <w:rPr>
          <w:rFonts w:hint="eastAsia"/>
          <w:color w:val="000000"/>
          <w:sz w:val="21"/>
        </w:rPr>
        <w:t xml:space="preserve">-Based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14:paraId="44DB3478" w14:textId="77777777"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w:t>
      </w:r>
      <w:proofErr w:type="gramStart"/>
      <w:r w:rsidR="00F230C1">
        <w:rPr>
          <w:color w:val="000000"/>
          <w:vertAlign w:val="superscript"/>
        </w:rPr>
        <w:t>,2</w:t>
      </w:r>
      <w:proofErr w:type="gramEnd"/>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14:paraId="2878C8A5" w14:textId="77777777" w:rsidR="00F230C1" w:rsidRDefault="00F230C1">
      <w:pPr>
        <w:pStyle w:val="DepartCorrespondhttp"/>
        <w:spacing w:line="240" w:lineRule="exact"/>
        <w:ind w:left="103" w:hanging="103"/>
        <w:rPr>
          <w:color w:val="000000"/>
          <w:sz w:val="15"/>
        </w:rPr>
      </w:pPr>
      <w:bookmarkStart w:id="120" w:name="OLE_LINK634"/>
      <w:bookmarkStart w:id="121" w:name="OLE_LINK635"/>
      <w:bookmarkStart w:id="122" w:name="OLE_LINK636"/>
      <w:bookmarkStart w:id="123" w:name="OLE_LINK637"/>
      <w:r>
        <w:rPr>
          <w:color w:val="000000"/>
          <w:sz w:val="15"/>
          <w:vertAlign w:val="superscript"/>
        </w:rPr>
        <w:t>1</w:t>
      </w:r>
      <w:r>
        <w:rPr>
          <w:color w:val="000000"/>
          <w:sz w:val="15"/>
        </w:rPr>
        <w:t>(</w:t>
      </w:r>
      <w:r w:rsidR="00682AD5">
        <w:rPr>
          <w:rFonts w:hint="eastAsia"/>
          <w:color w:val="000000"/>
          <w:sz w:val="15"/>
        </w:rPr>
        <w:t xml:space="preserve">Shanghai Key Lab of </w:t>
      </w:r>
      <w:bookmarkStart w:id="124" w:name="OLE_LINK35"/>
      <w:bookmarkStart w:id="125" w:name="OLE_LINK36"/>
      <w:r w:rsidR="00682AD5">
        <w:rPr>
          <w:rFonts w:hint="eastAsia"/>
          <w:color w:val="000000"/>
          <w:sz w:val="15"/>
        </w:rPr>
        <w:t xml:space="preserve">Trustworthy </w:t>
      </w:r>
      <w:bookmarkEnd w:id="124"/>
      <w:bookmarkEnd w:id="125"/>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126" w:name="OLE_LINK37"/>
      <w:bookmarkStart w:id="127" w:name="OLE_LINK38"/>
      <w:bookmarkStart w:id="128" w:name="OLE_LINK39"/>
      <w:bookmarkStart w:id="129" w:name="OLE_LINK40"/>
      <w:r w:rsidR="007D3D9F">
        <w:rPr>
          <w:rFonts w:hint="eastAsia"/>
          <w:color w:val="000000"/>
          <w:sz w:val="15"/>
        </w:rPr>
        <w:t>Shanghai</w:t>
      </w:r>
      <w:r w:rsidR="000A1CE1">
        <w:rPr>
          <w:color w:val="000000"/>
          <w:sz w:val="15"/>
        </w:rPr>
        <w:t xml:space="preserve"> </w:t>
      </w:r>
      <w:bookmarkStart w:id="130" w:name="OLE_LINK41"/>
      <w:bookmarkStart w:id="131" w:name="OLE_LINK42"/>
      <w:bookmarkEnd w:id="126"/>
      <w:bookmarkEnd w:id="127"/>
      <w:bookmarkEnd w:id="128"/>
      <w:bookmarkEnd w:id="129"/>
      <w:r w:rsidR="000A1CE1">
        <w:rPr>
          <w:rFonts w:hint="eastAsia"/>
          <w:color w:val="000000"/>
          <w:sz w:val="15"/>
        </w:rPr>
        <w:t>200062</w:t>
      </w:r>
      <w:bookmarkEnd w:id="130"/>
      <w:bookmarkEnd w:id="131"/>
      <w:r>
        <w:rPr>
          <w:color w:val="000000"/>
          <w:sz w:val="15"/>
        </w:rPr>
        <w:t>, China)</w:t>
      </w:r>
    </w:p>
    <w:p w14:paraId="3CB62EBE" w14:textId="77777777" w:rsidR="00F230C1" w:rsidRDefault="00F230C1">
      <w:pPr>
        <w:pStyle w:val="DepartCorrespondhttp"/>
        <w:spacing w:line="240" w:lineRule="exact"/>
        <w:ind w:left="103" w:hanging="103"/>
        <w:rPr>
          <w:color w:val="000000"/>
          <w:sz w:val="15"/>
        </w:rPr>
      </w:pPr>
      <w:bookmarkStart w:id="132" w:name="OLE_LINK638"/>
      <w:bookmarkEnd w:id="120"/>
      <w:bookmarkEnd w:id="121"/>
      <w:bookmarkEnd w:id="122"/>
      <w:bookmarkEnd w:id="123"/>
      <w:r>
        <w:rPr>
          <w:color w:val="000000"/>
          <w:sz w:val="15"/>
          <w:vertAlign w:val="superscript"/>
        </w:rPr>
        <w:lastRenderedPageBreak/>
        <w:t>2</w:t>
      </w:r>
      <w:r>
        <w:rPr>
          <w:color w:val="000000"/>
          <w:sz w:val="15"/>
        </w:rPr>
        <w:t>(</w:t>
      </w:r>
      <w:proofErr w:type="spellStart"/>
      <w:r w:rsidR="00030ECE">
        <w:rPr>
          <w:rFonts w:hint="eastAsia"/>
          <w:color w:val="000000"/>
          <w:sz w:val="15"/>
        </w:rPr>
        <w:t>MoE</w:t>
      </w:r>
      <w:proofErr w:type="spellEnd"/>
      <w:r w:rsidR="00030ECE">
        <w:rPr>
          <w:rFonts w:hint="eastAsia"/>
          <w:color w:val="000000"/>
          <w:sz w:val="15"/>
        </w:rPr>
        <w:t xml:space="preserv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bookmarkEnd w:id="132"/>
    <w:p w14:paraId="342C0FD5" w14:textId="77777777"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 xml:space="preserve">This method of verification is not efficient, the deduction process is cumbersome, and it is prone to error. In order to verify the robot algorithm more quickly and accurately, this paper proposes the verification and analysis of the robot exploration algorithm using the </w:t>
      </w:r>
      <w:proofErr w:type="spellStart"/>
      <w:r w:rsidR="001B1FA3" w:rsidRPr="001B1FA3">
        <w:rPr>
          <w:color w:val="000000"/>
          <w:sz w:val="15"/>
        </w:rPr>
        <w:t>nuXmv</w:t>
      </w:r>
      <w:proofErr w:type="spellEnd"/>
      <w:r w:rsidR="001B1FA3" w:rsidRPr="001B1FA3">
        <w:rPr>
          <w:color w:val="000000"/>
          <w:sz w:val="15"/>
        </w:rPr>
        <w:t xml:space="preserve"> formal model validation tool. The </w:t>
      </w:r>
      <w:proofErr w:type="spellStart"/>
      <w:r w:rsidR="001B1FA3" w:rsidRPr="001B1FA3">
        <w:rPr>
          <w:color w:val="000000"/>
          <w:sz w:val="15"/>
        </w:rPr>
        <w:t>nuXmv</w:t>
      </w:r>
      <w:proofErr w:type="spellEnd"/>
      <w:r w:rsidR="001B1FA3" w:rsidRPr="001B1FA3">
        <w:rPr>
          <w:color w:val="000000"/>
          <w:sz w:val="15"/>
        </w:rPr>
        <w:t xml:space="preserve"> tool supports verifying the validation of the LTL formula, using the LTL formula to describe any initial state of the robot, and using the LTL to describe the suitability of the robot to explore the algorithm. </w:t>
      </w:r>
      <w:proofErr w:type="spellStart"/>
      <w:r w:rsidR="001B1FA3" w:rsidRPr="001B1FA3">
        <w:rPr>
          <w:color w:val="000000"/>
          <w:sz w:val="15"/>
        </w:rPr>
        <w:t>NuXmv</w:t>
      </w:r>
      <w:proofErr w:type="spellEnd"/>
      <w:r w:rsidR="001B1FA3" w:rsidRPr="001B1FA3">
        <w:rPr>
          <w:color w:val="000000"/>
          <w:sz w:val="15"/>
        </w:rPr>
        <w:t xml:space="preserve">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xml:space="preserve">). The model can be verified by the algorithm model. The search algorithm does not satisfy the eternal exploration of the nature, </w:t>
      </w:r>
      <w:proofErr w:type="spellStart"/>
      <w:r w:rsidR="001B1FA3" w:rsidRPr="001B1FA3">
        <w:rPr>
          <w:color w:val="000000"/>
          <w:sz w:val="15"/>
        </w:rPr>
        <w:t>nuXmv</w:t>
      </w:r>
      <w:proofErr w:type="spellEnd"/>
      <w:r w:rsidR="001B1FA3" w:rsidRPr="001B1FA3">
        <w:rPr>
          <w:color w:val="000000"/>
          <w:sz w:val="15"/>
        </w:rPr>
        <w:t xml:space="preserve"> can give the state of the state is not satisfied, the analysis is very convenient.</w:t>
      </w:r>
    </w:p>
    <w:p w14:paraId="19682BEF" w14:textId="77777777" w:rsidR="00F230C1" w:rsidRDefault="00F230C1">
      <w:pPr>
        <w:pStyle w:val="11"/>
        <w:ind w:left="1162" w:firstLineChars="0" w:hanging="1162"/>
        <w:rPr>
          <w:color w:val="000000"/>
        </w:rPr>
      </w:pPr>
      <w:r>
        <w:rPr>
          <w:b/>
          <w:bCs/>
          <w:sz w:val="15"/>
        </w:rPr>
        <w:t>Key words</w:t>
      </w:r>
      <w:r>
        <w:rPr>
          <w:sz w:val="15"/>
        </w:rPr>
        <w:t>:</w:t>
      </w:r>
      <w:r>
        <w:rPr>
          <w:rFonts w:hint="eastAsia"/>
          <w:sz w:val="15"/>
        </w:rPr>
        <w:t xml:space="preserve">  </w:t>
      </w:r>
      <w:proofErr w:type="spellStart"/>
      <w:r w:rsidR="009D3ECC" w:rsidRPr="009D3ECC">
        <w:rPr>
          <w:sz w:val="15"/>
        </w:rPr>
        <w:t>nuXmv</w:t>
      </w:r>
      <w:proofErr w:type="spellEnd"/>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14:paraId="4C6A2339" w14:textId="77777777" w:rsidR="00246829" w:rsidRDefault="00246829">
      <w:pPr>
        <w:pStyle w:val="a0"/>
        <w:ind w:firstLine="372"/>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14:paraId="1ED632C7" w14:textId="77777777" w:rsidR="00FA72A9" w:rsidRDefault="0089662C">
      <w:pPr>
        <w:pStyle w:val="a0"/>
        <w:ind w:firstLine="372"/>
      </w:pPr>
      <w:r>
        <w:rPr>
          <w:rFonts w:hint="eastAsia"/>
        </w:rPr>
        <w:t>本文的研究</w:t>
      </w:r>
      <w:r w:rsidR="00FA72A9">
        <w:rPr>
          <w:rFonts w:hint="eastAsia"/>
        </w:rPr>
        <w:t>问题是</w:t>
      </w:r>
      <w:bookmarkStart w:id="133" w:name="OLE_LINK2"/>
      <w:bookmarkStart w:id="134" w:name="OLE_LINK4"/>
      <w:r w:rsidR="00FA72A9">
        <w:rPr>
          <w:rFonts w:hint="eastAsia"/>
        </w:rPr>
        <w:t>机器人</w:t>
      </w:r>
      <w:bookmarkStart w:id="135" w:name="OLE_LINK1"/>
      <w:r w:rsidR="00FA72A9">
        <w:rPr>
          <w:rFonts w:hint="eastAsia"/>
        </w:rPr>
        <w:t>自主空间探索算法</w:t>
      </w:r>
      <w:bookmarkEnd w:id="133"/>
      <w:bookmarkEnd w:id="134"/>
      <w:bookmarkEnd w:id="135"/>
      <w:r w:rsidR="00FA72A9">
        <w:rPr>
          <w:rFonts w:hint="eastAsia"/>
        </w:rPr>
        <w:t>验证方法的改进，机器人自主空间探索算法也可以称为</w:t>
      </w:r>
      <w:bookmarkStart w:id="136" w:name="OLE_LINK45"/>
      <w:bookmarkStart w:id="137" w:name="OLE_LINK46"/>
      <w:r w:rsidR="00FA72A9">
        <w:rPr>
          <w:rFonts w:hint="eastAsia"/>
        </w:rPr>
        <w:t>探索协议</w:t>
      </w:r>
      <w:bookmarkEnd w:id="136"/>
      <w:bookmarkEnd w:id="137"/>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138" w:name="OLE_LINK5"/>
      <w:bookmarkStart w:id="139" w:name="OLE_LINK43"/>
      <w:bookmarkStart w:id="140" w:name="OLE_LINK44"/>
      <w:r w:rsidR="000B053E">
        <w:rPr>
          <w:rFonts w:hint="eastAsia"/>
        </w:rPr>
        <w:t>永恒探索</w:t>
      </w:r>
      <w:bookmarkEnd w:id="138"/>
      <w:bookmarkEnd w:id="139"/>
      <w:bookmarkEnd w:id="140"/>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14:paraId="1A66B371" w14:textId="77777777" w:rsidR="0054084B" w:rsidRDefault="00C514C8" w:rsidP="0054084B">
      <w:pPr>
        <w:pStyle w:val="a0"/>
        <w:ind w:firstLine="372"/>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14:paraId="70FEC3E6" w14:textId="77777777" w:rsidR="00E369BB" w:rsidRDefault="00E743E4" w:rsidP="007B586D">
      <w:pPr>
        <w:pStyle w:val="a0"/>
        <w:ind w:firstLineChars="0" w:firstLine="360"/>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141" w:name="OLE_LINK47"/>
      <w:bookmarkStart w:id="142" w:name="OLE_LINK48"/>
      <w:r w:rsidR="00525456">
        <w:rPr>
          <w:rFonts w:hint="eastAsia"/>
        </w:rPr>
        <w:t>离散</w:t>
      </w:r>
      <w:bookmarkEnd w:id="141"/>
      <w:bookmarkEnd w:id="142"/>
      <w:r w:rsidR="00525456">
        <w:rPr>
          <w:rFonts w:hint="eastAsia"/>
        </w:rPr>
        <w:t>空间使用图来描述，图的结点代表空间的位置，图的</w:t>
      </w:r>
      <w:proofErr w:type="gramStart"/>
      <w:r w:rsidR="00525456">
        <w:rPr>
          <w:rFonts w:hint="eastAsia"/>
        </w:rPr>
        <w:t>边表示</w:t>
      </w:r>
      <w:proofErr w:type="gramEnd"/>
      <w:r w:rsidR="00525456">
        <w:rPr>
          <w:rFonts w:hint="eastAsia"/>
        </w:rPr>
        <w:t>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14:paraId="78AE4430" w14:textId="77777777" w:rsidR="007B586D" w:rsidRDefault="007B586D" w:rsidP="007B586D">
      <w:pPr>
        <w:pStyle w:val="a0"/>
        <w:ind w:firstLineChars="0" w:firstLine="360"/>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14:paraId="507AEC88" w14:textId="77777777" w:rsidR="00D16B52" w:rsidRDefault="00CD72E9" w:rsidP="00533E3B">
      <w:pPr>
        <w:pStyle w:val="a0"/>
        <w:ind w:firstLine="372"/>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143" w:name="OLE_LINK49"/>
      <w:bookmarkStart w:id="144" w:name="OLE_LINK50"/>
      <w:bookmarkStart w:id="145" w:name="OLE_LINK56"/>
      <w:r w:rsidR="00AE1F44">
        <w:rPr>
          <w:rFonts w:hint="eastAsia"/>
        </w:rPr>
        <w:t>完全同步调度模型</w:t>
      </w:r>
      <w:bookmarkEnd w:id="143"/>
      <w:bookmarkEnd w:id="144"/>
      <w:bookmarkEnd w:id="145"/>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146" w:name="OLE_LINK51"/>
      <w:bookmarkStart w:id="147" w:name="OLE_LINK52"/>
      <w:bookmarkStart w:id="148" w:name="OLE_LINK53"/>
      <w:bookmarkStart w:id="149" w:name="OLE_LINK57"/>
      <w:r w:rsidR="00C10FB1">
        <w:rPr>
          <w:rFonts w:hint="eastAsia"/>
        </w:rPr>
        <w:t>半同步</w:t>
      </w:r>
      <w:r w:rsidR="00A836D5">
        <w:rPr>
          <w:rFonts w:hint="eastAsia"/>
        </w:rPr>
        <w:t>调度模型</w:t>
      </w:r>
      <w:bookmarkEnd w:id="146"/>
      <w:bookmarkEnd w:id="147"/>
      <w:bookmarkEnd w:id="148"/>
      <w:bookmarkEnd w:id="149"/>
      <w:r w:rsidR="00F87055">
        <w:rPr>
          <w:rFonts w:hint="eastAsia"/>
        </w:rPr>
        <w:t>(</w:t>
      </w:r>
      <w:proofErr w:type="spellStart"/>
      <w:r w:rsidR="00D103C8">
        <w:rPr>
          <w:rFonts w:hint="eastAsia"/>
        </w:rPr>
        <w:t>SSYNC,</w:t>
      </w:r>
      <w:r w:rsidR="00F87055" w:rsidRPr="00F87055">
        <w:t>semi</w:t>
      </w:r>
      <w:proofErr w:type="spellEnd"/>
      <w:r w:rsidR="00F87055" w:rsidRPr="00F87055">
        <w:t>-synchronous model</w:t>
      </w:r>
      <w:r w:rsidR="00F87055">
        <w:rPr>
          <w:rFonts w:hint="eastAsia"/>
        </w:rPr>
        <w:t>)</w:t>
      </w:r>
      <w:r w:rsidR="0045378D">
        <w:rPr>
          <w:rFonts w:hint="eastAsia"/>
        </w:rPr>
        <w:t>。</w:t>
      </w:r>
      <w:r w:rsidR="007557DC">
        <w:rPr>
          <w:rFonts w:hint="eastAsia"/>
        </w:rPr>
        <w:t>随后</w:t>
      </w:r>
      <w:r w:rsidR="00D103C8">
        <w:rPr>
          <w:rFonts w:hint="eastAsia"/>
        </w:rPr>
        <w:t>，由</w:t>
      </w:r>
      <w:proofErr w:type="spellStart"/>
      <w:r w:rsidR="00D103C8" w:rsidRPr="00D103C8">
        <w:t>Flocchini</w:t>
      </w:r>
      <w:proofErr w:type="spellEnd"/>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14:paraId="16D10A6E" w14:textId="77777777" w:rsidR="005345CE" w:rsidRDefault="009F2E7A" w:rsidP="00533E3B">
      <w:pPr>
        <w:pStyle w:val="a0"/>
        <w:ind w:firstLine="372"/>
      </w:pPr>
      <w:r>
        <w:rPr>
          <w:rFonts w:hint="eastAsia"/>
        </w:rPr>
        <w:t>本文的贡献在使用形式化模型验证方法验证永恒探索算法在完全同步调度模型、半同步调度模型、异步调度模型三种模型下的满足性。</w:t>
      </w:r>
      <w:r w:rsidR="00DA504E">
        <w:rPr>
          <w:rFonts w:hint="eastAsia"/>
        </w:rPr>
        <w:t>使用</w:t>
      </w:r>
      <w:proofErr w:type="spellStart"/>
      <w:r w:rsidR="00DA504E">
        <w:rPr>
          <w:rFonts w:hint="eastAsia"/>
        </w:rPr>
        <w:t>nuXmv</w:t>
      </w:r>
      <w:proofErr w:type="spellEnd"/>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proofErr w:type="spellStart"/>
      <w:r w:rsidR="006B0E23">
        <w:rPr>
          <w:rFonts w:hint="eastAsia"/>
        </w:rPr>
        <w:t>nuXmv</w:t>
      </w:r>
      <w:proofErr w:type="spellEnd"/>
      <w:r w:rsidR="006B0E23">
        <w:rPr>
          <w:rFonts w:hint="eastAsia"/>
        </w:rPr>
        <w:t>可以给出不满足的状态路径，可以清晰分析不满足时的具体细节。</w:t>
      </w:r>
      <w:r w:rsidR="005345CE">
        <w:rPr>
          <w:rFonts w:hint="eastAsia"/>
        </w:rPr>
        <w:t>近期，</w:t>
      </w:r>
      <w:bookmarkStart w:id="150" w:name="OLE_LINK59"/>
      <w:bookmarkStart w:id="151" w:name="OLE_LINK60"/>
      <w:proofErr w:type="spellStart"/>
      <w:r w:rsidR="005345CE" w:rsidRPr="005345CE">
        <w:t>Béatrice</w:t>
      </w:r>
      <w:proofErr w:type="spellEnd"/>
      <w:r w:rsidR="005345CE" w:rsidRPr="005345CE">
        <w:t xml:space="preserve"> </w:t>
      </w:r>
      <w:proofErr w:type="spellStart"/>
      <w:r w:rsidR="005345CE" w:rsidRPr="005345CE">
        <w:t>Bérard</w:t>
      </w:r>
      <w:bookmarkEnd w:id="150"/>
      <w:bookmarkEnd w:id="151"/>
      <w:proofErr w:type="spellEnd"/>
      <w:r w:rsidR="005345CE">
        <w:rPr>
          <w:rFonts w:hint="eastAsia"/>
        </w:rPr>
        <w:t>的一篇文章中使用</w:t>
      </w:r>
      <w:bookmarkStart w:id="152" w:name="OLE_LINK58"/>
      <w:proofErr w:type="spellStart"/>
      <w:r w:rsidR="005345CE">
        <w:rPr>
          <w:rFonts w:hint="eastAsia"/>
        </w:rPr>
        <w:t>DiVinE</w:t>
      </w:r>
      <w:proofErr w:type="spellEnd"/>
      <w:r w:rsidR="005345CE">
        <w:rPr>
          <w:rFonts w:hint="eastAsia"/>
        </w:rPr>
        <w:t>和</w:t>
      </w:r>
      <w:r w:rsidR="005345CE">
        <w:rPr>
          <w:rFonts w:hint="eastAsia"/>
        </w:rPr>
        <w:t>ITS</w:t>
      </w:r>
      <w:bookmarkEnd w:id="152"/>
      <w:r w:rsidR="005345CE">
        <w:rPr>
          <w:rFonts w:hint="eastAsia"/>
        </w:rPr>
        <w:t>工具实现了移动机器人算法的验证</w:t>
      </w:r>
      <w:r w:rsidR="003C45DA">
        <w:rPr>
          <w:rFonts w:hint="eastAsia"/>
        </w:rPr>
        <w:t>，同时</w:t>
      </w:r>
      <w:r w:rsidR="003C45DA">
        <w:rPr>
          <w:rFonts w:hint="eastAsia"/>
        </w:rPr>
        <w:t xml:space="preserve">Ha </w:t>
      </w:r>
      <w:proofErr w:type="spellStart"/>
      <w:r w:rsidR="003C45DA">
        <w:rPr>
          <w:rFonts w:hint="eastAsia"/>
        </w:rPr>
        <w:t>Thi</w:t>
      </w:r>
      <w:proofErr w:type="spellEnd"/>
      <w:r w:rsidR="003C45DA">
        <w:rPr>
          <w:rFonts w:hint="eastAsia"/>
        </w:rPr>
        <w:t xml:space="preserve"> Thu Doan</w:t>
      </w:r>
      <w:r w:rsidR="003C45DA">
        <w:rPr>
          <w:rFonts w:hint="eastAsia"/>
        </w:rPr>
        <w:t>使用</w:t>
      </w:r>
      <w:bookmarkStart w:id="153" w:name="OLE_LINK61"/>
      <w:bookmarkStart w:id="154" w:name="OLE_LINK62"/>
      <w:r w:rsidR="003C45DA">
        <w:rPr>
          <w:rFonts w:hint="eastAsia"/>
        </w:rPr>
        <w:t>Maude</w:t>
      </w:r>
      <w:bookmarkEnd w:id="153"/>
      <w:bookmarkEnd w:id="154"/>
      <w:r w:rsidR="003C45DA">
        <w:rPr>
          <w:rFonts w:hint="eastAsia"/>
        </w:rPr>
        <w:t>重写逻辑语言实现移动机器人永恒探索算法的</w:t>
      </w:r>
      <w:r w:rsidR="003C45DA">
        <w:rPr>
          <w:rFonts w:hint="eastAsia"/>
        </w:rPr>
        <w:lastRenderedPageBreak/>
        <w:t>验证。</w:t>
      </w:r>
      <w:r w:rsidR="002B63B8">
        <w:rPr>
          <w:rFonts w:hint="eastAsia"/>
        </w:rPr>
        <w:t>本文提出使用</w:t>
      </w:r>
      <w:proofErr w:type="spellStart"/>
      <w:r w:rsidR="002B63B8">
        <w:rPr>
          <w:rFonts w:hint="eastAsia"/>
        </w:rPr>
        <w:t>nuXmv</w:t>
      </w:r>
      <w:proofErr w:type="spellEnd"/>
      <w:r w:rsidR="002B63B8">
        <w:rPr>
          <w:rFonts w:hint="eastAsia"/>
        </w:rPr>
        <w:t>的验证方法，验证相同的探索算法时，结果与他们是一致的，</w:t>
      </w:r>
      <w:proofErr w:type="spellStart"/>
      <w:r w:rsidR="002B63B8">
        <w:rPr>
          <w:rFonts w:hint="eastAsia"/>
        </w:rPr>
        <w:t>nuXmv</w:t>
      </w:r>
      <w:proofErr w:type="spellEnd"/>
      <w:r w:rsidR="002B63B8">
        <w:rPr>
          <w:rFonts w:hint="eastAsia"/>
        </w:rPr>
        <w:t>在时间效率上和</w:t>
      </w:r>
      <w:proofErr w:type="spellStart"/>
      <w:r w:rsidR="002B63B8">
        <w:t>Béatrice</w:t>
      </w:r>
      <w:proofErr w:type="spellEnd"/>
      <w:r w:rsidR="002B63B8">
        <w:t xml:space="preserve"> </w:t>
      </w:r>
      <w:proofErr w:type="spellStart"/>
      <w:r w:rsidR="002B63B8">
        <w:t>Bérard</w:t>
      </w:r>
      <w:proofErr w:type="spellEnd"/>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proofErr w:type="spellStart"/>
      <w:r w:rsidR="002B63B8">
        <w:rPr>
          <w:rFonts w:hint="eastAsia"/>
        </w:rPr>
        <w:t>nuXmv</w:t>
      </w:r>
      <w:proofErr w:type="spellEnd"/>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proofErr w:type="spellStart"/>
      <w:r w:rsidR="00BF040B">
        <w:rPr>
          <w:rFonts w:hint="eastAsia"/>
        </w:rPr>
        <w:t>nuXmv</w:t>
      </w:r>
      <w:proofErr w:type="spellEnd"/>
      <w:r w:rsidR="00BF040B">
        <w:rPr>
          <w:rFonts w:hint="eastAsia"/>
        </w:rPr>
        <w:t>描述探索算法相对比较直观</w:t>
      </w:r>
      <w:r w:rsidR="00984C41">
        <w:rPr>
          <w:rFonts w:hint="eastAsia"/>
        </w:rPr>
        <w:t>。</w:t>
      </w:r>
    </w:p>
    <w:p w14:paraId="6C89DC73" w14:textId="77777777" w:rsidR="003040AB" w:rsidRDefault="003040AB" w:rsidP="00533E3B">
      <w:pPr>
        <w:pStyle w:val="a0"/>
        <w:ind w:firstLine="372"/>
      </w:pPr>
      <w:r>
        <w:rPr>
          <w:rFonts w:hint="eastAsia"/>
        </w:rPr>
        <w:t>文章结构：第一章</w:t>
      </w:r>
      <w:bookmarkStart w:id="155" w:name="OLE_LINK65"/>
      <w:bookmarkStart w:id="156" w:name="OLE_LINK66"/>
      <w:r w:rsidR="007220C6" w:rsidRPr="007220C6">
        <w:rPr>
          <w:rFonts w:hint="eastAsia"/>
        </w:rPr>
        <w:t>移动机器人永恒探索算法</w:t>
      </w:r>
      <w:r w:rsidR="007220C6">
        <w:rPr>
          <w:rFonts w:hint="eastAsia"/>
        </w:rPr>
        <w:t>和调度策略介绍</w:t>
      </w:r>
      <w:bookmarkEnd w:id="155"/>
      <w:bookmarkEnd w:id="156"/>
      <w:r w:rsidR="00147857">
        <w:rPr>
          <w:rFonts w:hint="eastAsia"/>
        </w:rPr>
        <w:t>；第二章</w:t>
      </w:r>
      <w:proofErr w:type="spellStart"/>
      <w:r w:rsidR="00E129E2">
        <w:rPr>
          <w:rFonts w:hint="eastAsia"/>
        </w:rPr>
        <w:t>nuXmv</w:t>
      </w:r>
      <w:proofErr w:type="spellEnd"/>
      <w:r w:rsidR="00E129E2" w:rsidRPr="007220C6">
        <w:rPr>
          <w:rFonts w:hint="eastAsia"/>
        </w:rPr>
        <w:t>探索算法</w:t>
      </w:r>
      <w:r w:rsidR="00E129E2">
        <w:rPr>
          <w:rFonts w:hint="eastAsia"/>
        </w:rPr>
        <w:t>在不同调度策略下的建模；第三</w:t>
      </w:r>
      <w:proofErr w:type="gramStart"/>
      <w:r w:rsidR="00E129E2">
        <w:rPr>
          <w:rFonts w:hint="eastAsia"/>
        </w:rPr>
        <w:t>章</w:t>
      </w:r>
      <w:r w:rsidR="009A4FFC" w:rsidRPr="007220C6">
        <w:rPr>
          <w:rFonts w:hint="eastAsia"/>
        </w:rPr>
        <w:t>探索</w:t>
      </w:r>
      <w:proofErr w:type="gramEnd"/>
      <w:r w:rsidR="009A4FFC" w:rsidRPr="007220C6">
        <w:rPr>
          <w:rFonts w:hint="eastAsia"/>
        </w:rPr>
        <w:t>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14:paraId="7FDB1458" w14:textId="77777777" w:rsidR="005A31DA" w:rsidRPr="00C85BF3" w:rsidRDefault="005A31DA" w:rsidP="007B586D">
      <w:pPr>
        <w:pStyle w:val="a0"/>
        <w:ind w:firstLineChars="0" w:firstLine="360"/>
      </w:pPr>
    </w:p>
    <w:p w14:paraId="12A87BD1" w14:textId="77777777" w:rsidR="00F230C1" w:rsidRDefault="009622CD">
      <w:pPr>
        <w:pStyle w:val="1"/>
      </w:pPr>
      <w:r>
        <w:rPr>
          <w:rFonts w:hint="eastAsia"/>
        </w:rPr>
        <w:t>移动机器人探索算法和调度策略的介绍</w:t>
      </w:r>
    </w:p>
    <w:p w14:paraId="64A2C08A" w14:textId="77777777" w:rsidR="00B00946" w:rsidRDefault="00350BE6" w:rsidP="00B00946">
      <w:pPr>
        <w:pStyle w:val="a0"/>
        <w:ind w:firstLine="372"/>
      </w:pPr>
      <w:r>
        <w:rPr>
          <w:rFonts w:hint="eastAsia"/>
        </w:rPr>
        <w:t>本章介绍机器人在图上移动过程，</w:t>
      </w:r>
      <w:r w:rsidR="00B00946">
        <w:rPr>
          <w:rFonts w:hint="eastAsia"/>
        </w:rPr>
        <w:t>机器人在不同的调度策略下探索算法的差异</w:t>
      </w:r>
      <w:r w:rsidR="00AC480C">
        <w:rPr>
          <w:rFonts w:hint="eastAsia"/>
        </w:rPr>
        <w:t>。为后续的章节</w:t>
      </w:r>
      <w:proofErr w:type="spellStart"/>
      <w:r w:rsidR="00AC480C">
        <w:rPr>
          <w:rFonts w:hint="eastAsia"/>
        </w:rPr>
        <w:t>nuXmv</w:t>
      </w:r>
      <w:proofErr w:type="spellEnd"/>
      <w:r w:rsidR="00AC480C">
        <w:rPr>
          <w:rFonts w:hint="eastAsia"/>
        </w:rPr>
        <w:t>机器人探索算法建模和模型验证提供预备知识。</w:t>
      </w:r>
    </w:p>
    <w:p w14:paraId="52C15023" w14:textId="77777777" w:rsidR="002C4DC2" w:rsidRDefault="009E1684" w:rsidP="002C4DC2">
      <w:pPr>
        <w:pStyle w:val="2"/>
        <w:spacing w:before="71" w:after="71"/>
      </w:pPr>
      <w:bookmarkStart w:id="157" w:name="OLE_LINK3"/>
      <w:bookmarkStart w:id="158" w:name="OLE_LINK54"/>
      <w:r>
        <w:rPr>
          <w:rFonts w:hint="eastAsia"/>
        </w:rPr>
        <w:t>探索空间</w:t>
      </w:r>
      <w:r w:rsidR="003C380E">
        <w:rPr>
          <w:rFonts w:hint="eastAsia"/>
        </w:rPr>
        <w:t>定义</w:t>
      </w:r>
      <w:bookmarkEnd w:id="157"/>
      <w:bookmarkEnd w:id="158"/>
    </w:p>
    <w:p w14:paraId="5D2C3F08" w14:textId="77777777" w:rsidR="00B96C3F" w:rsidRDefault="003D6A32" w:rsidP="00B00946">
      <w:pPr>
        <w:pStyle w:val="a0"/>
        <w:ind w:firstLine="372"/>
      </w:pPr>
      <w:r>
        <w:rPr>
          <w:rFonts w:hint="eastAsia"/>
        </w:rPr>
        <w:t>使用图</w:t>
      </w:r>
      <w:proofErr w:type="gramStart"/>
      <w:r>
        <w:rPr>
          <w:rFonts w:hint="eastAsia"/>
        </w:rPr>
        <w:t>抽象探索</w:t>
      </w:r>
      <w:proofErr w:type="gramEnd"/>
      <w:r>
        <w:rPr>
          <w:rFonts w:hint="eastAsia"/>
        </w:rPr>
        <w:t>空间，图的每个结点表示空间上机器人可达的位置，</w:t>
      </w:r>
      <w:proofErr w:type="gramStart"/>
      <w:r w:rsidR="004851BD">
        <w:rPr>
          <w:rFonts w:hint="eastAsia"/>
        </w:rPr>
        <w:t>边表示</w:t>
      </w:r>
      <w:proofErr w:type="gramEnd"/>
      <w:r w:rsidR="004851BD">
        <w:rPr>
          <w:rFonts w:hint="eastAsia"/>
        </w:rPr>
        <w:t>机器人可以通过的路径，机器人沿着该条路径到达相邻的空间位置。</w:t>
      </w:r>
      <w:r w:rsidR="00C50A33">
        <w:rPr>
          <w:rFonts w:hint="eastAsia"/>
        </w:rPr>
        <w:t>每个结点在同一时间只能有一个机器人，黑色结点说明该空间位置在此刻有一个机器人，白色结点说明该空间位置上没有机器人。</w:t>
      </w:r>
    </w:p>
    <w:p w14:paraId="057AFA77" w14:textId="77777777" w:rsidR="0000310E" w:rsidRDefault="0000310E" w:rsidP="00B00946">
      <w:pPr>
        <w:pStyle w:val="a0"/>
        <w:ind w:firstLine="372"/>
      </w:pPr>
    </w:p>
    <w:p w14:paraId="59E75190" w14:textId="77777777" w:rsidR="003D6A32" w:rsidRPr="003D6A32" w:rsidRDefault="003D6A32" w:rsidP="00B00946">
      <w:pPr>
        <w:pStyle w:val="a0"/>
        <w:ind w:firstLine="372"/>
      </w:pPr>
    </w:p>
    <w:p w14:paraId="1A30F335" w14:textId="77777777" w:rsidR="00A508A8" w:rsidRDefault="00696FD6" w:rsidP="00A508A8">
      <w:pPr>
        <w:pStyle w:val="a0"/>
        <w:ind w:firstLine="372"/>
        <w:jc w:val="center"/>
      </w:pPr>
      <w:r w:rsidRPr="00696FD6">
        <w:object w:dxaOrig="8569" w:dyaOrig="2883" w14:anchorId="4F2AF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94.45pt" o:ole="">
            <v:imagedata r:id="rId9" o:title=""/>
          </v:shape>
          <o:OLEObject Type="Embed" ProgID="Visio.Drawing.11" ShapeID="_x0000_i1025" DrawAspect="Content" ObjectID="_1564317338" r:id="rId10"/>
        </w:object>
      </w:r>
    </w:p>
    <w:p w14:paraId="62EEEF53" w14:textId="77777777" w:rsidR="002C4DC2" w:rsidRDefault="00A508A8" w:rsidP="00B55FE4">
      <w:pPr>
        <w:pStyle w:val="a0"/>
        <w:ind w:firstLine="372"/>
        <w:jc w:val="center"/>
      </w:pPr>
      <w:r>
        <w:rPr>
          <w:rFonts w:hint="eastAsia"/>
        </w:rPr>
        <w:t>图一，离散图表示</w:t>
      </w:r>
      <w:r w:rsidR="00E44B88">
        <w:rPr>
          <w:rFonts w:hint="eastAsia"/>
        </w:rPr>
        <w:t>探索空间</w:t>
      </w:r>
    </w:p>
    <w:p w14:paraId="03603067" w14:textId="77777777" w:rsidR="00BA74C8" w:rsidRPr="004432D3" w:rsidRDefault="00BA74C8" w:rsidP="00BA74C8">
      <w:pPr>
        <w:pStyle w:val="a0"/>
        <w:ind w:firstLine="372"/>
      </w:pPr>
      <w:r>
        <w:rPr>
          <w:rFonts w:hint="eastAsia"/>
        </w:rPr>
        <w:t>如图一所示，</w:t>
      </w:r>
      <w:r w:rsidR="002864DD">
        <w:rPr>
          <w:rFonts w:hint="eastAsia"/>
        </w:rPr>
        <w:t>给出了一个简单的离散探索空间</w:t>
      </w:r>
      <w:r w:rsidR="007B359D">
        <w:rPr>
          <w:rFonts w:hint="eastAsia"/>
        </w:rPr>
        <w:t>，在该探索空间上有两个机器人，它们分别位于两个黑色的空间结点上</w:t>
      </w:r>
      <w:r w:rsidR="00272E0B">
        <w:rPr>
          <w:rFonts w:hint="eastAsia"/>
        </w:rPr>
        <w:t>。</w:t>
      </w:r>
      <w:r w:rsidR="00013D7D">
        <w:rPr>
          <w:rFonts w:hint="eastAsia"/>
        </w:rPr>
        <w:t>类似于计算机网络的</w:t>
      </w:r>
      <w:r w:rsidR="004432D3">
        <w:rPr>
          <w:rFonts w:hint="eastAsia"/>
        </w:rPr>
        <w:t>网络拓扑结构，探索空间结构也有</w:t>
      </w:r>
      <w:bookmarkStart w:id="159" w:name="OLE_LINK104"/>
      <w:bookmarkStart w:id="160" w:name="OLE_LINK105"/>
      <w:bookmarkStart w:id="161" w:name="OLE_LINK106"/>
      <w:r w:rsidR="004432D3">
        <w:rPr>
          <w:rFonts w:hint="eastAsia"/>
        </w:rPr>
        <w:t>总线拓扑结构、星型拓扑结构、环形拓扑结构、树形拓扑结构</w:t>
      </w:r>
      <w:bookmarkEnd w:id="159"/>
      <w:bookmarkEnd w:id="160"/>
      <w:bookmarkEnd w:id="161"/>
      <w:r w:rsidR="004432D3">
        <w:rPr>
          <w:rFonts w:hint="eastAsia"/>
        </w:rPr>
        <w:t>等等</w:t>
      </w:r>
      <w:r w:rsidR="00CA32D7">
        <w:rPr>
          <w:rFonts w:hint="eastAsia"/>
        </w:rPr>
        <w:t>。</w:t>
      </w:r>
    </w:p>
    <w:p w14:paraId="1C2D8C74" w14:textId="77777777"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14:paraId="1A71F7FD" w14:textId="77777777" w:rsidR="006B49D5" w:rsidRDefault="006B49D5" w:rsidP="006B49D5">
      <w:pPr>
        <w:pStyle w:val="a0"/>
        <w:ind w:firstLine="372"/>
      </w:pPr>
      <w:r>
        <w:rPr>
          <w:rFonts w:hint="eastAsia"/>
        </w:rPr>
        <w:t>了解了探索空间，下面介绍一下空间结点上机器人移动</w:t>
      </w:r>
      <w:r w:rsidR="007A2BB1">
        <w:rPr>
          <w:rFonts w:hint="eastAsia"/>
        </w:rPr>
        <w:t>执行过程</w:t>
      </w:r>
      <w:r w:rsidR="00AA6338">
        <w:rPr>
          <w:rFonts w:hint="eastAsia"/>
        </w:rPr>
        <w:t>。</w:t>
      </w:r>
      <w:r w:rsidR="005439C3">
        <w:rPr>
          <w:rFonts w:hint="eastAsia"/>
        </w:rPr>
        <w:t>机器人移动分为三个阶段，分别是观察</w:t>
      </w:r>
      <w:r w:rsidR="005439C3">
        <w:rPr>
          <w:rFonts w:hint="eastAsia"/>
        </w:rPr>
        <w:t>(look)</w:t>
      </w:r>
      <w:r w:rsidR="005439C3">
        <w:rPr>
          <w:rFonts w:hint="eastAsia"/>
        </w:rPr>
        <w:t>、计算</w:t>
      </w:r>
      <w:r w:rsidR="005439C3">
        <w:rPr>
          <w:rFonts w:hint="eastAsia"/>
        </w:rPr>
        <w:t>(compute)</w:t>
      </w:r>
      <w:r w:rsidR="005439C3">
        <w:rPr>
          <w:rFonts w:hint="eastAsia"/>
        </w:rPr>
        <w:t>、移动</w:t>
      </w:r>
      <w:r w:rsidR="005439C3">
        <w:rPr>
          <w:rFonts w:hint="eastAsia"/>
        </w:rPr>
        <w:t>(move)</w:t>
      </w:r>
      <w:r w:rsidR="005439C3">
        <w:rPr>
          <w:rFonts w:hint="eastAsia"/>
        </w:rPr>
        <w:t>。</w:t>
      </w:r>
    </w:p>
    <w:p w14:paraId="21436114" w14:textId="77777777" w:rsidR="006C2CA5" w:rsidRPr="006B49D5" w:rsidRDefault="006C2CA5" w:rsidP="006B49D5">
      <w:pPr>
        <w:pStyle w:val="a0"/>
        <w:ind w:firstLine="372"/>
      </w:pPr>
    </w:p>
    <w:p w14:paraId="30F010A3" w14:textId="77777777" w:rsidR="004E1048" w:rsidRDefault="006C2CA5" w:rsidP="00180223">
      <w:pPr>
        <w:pStyle w:val="a0"/>
        <w:ind w:firstLine="372"/>
        <w:jc w:val="center"/>
      </w:pPr>
      <w:r>
        <w:object w:dxaOrig="5187" w:dyaOrig="1437" w14:anchorId="3EBB2B30">
          <v:shape id="_x0000_i1026" type="#_x0000_t75" style="width:138.15pt;height:38.7pt" o:ole="">
            <v:imagedata r:id="rId11" o:title=""/>
          </v:shape>
          <o:OLEObject Type="Embed" ProgID="Visio.Drawing.11" ShapeID="_x0000_i1026" DrawAspect="Content" ObjectID="_1564317339" r:id="rId12"/>
        </w:object>
      </w:r>
    </w:p>
    <w:p w14:paraId="04BB04ED" w14:textId="77777777" w:rsidR="004E1048" w:rsidRDefault="00890F7F" w:rsidP="00BF3C96">
      <w:pPr>
        <w:pStyle w:val="a0"/>
        <w:ind w:firstLine="372"/>
        <w:jc w:val="center"/>
      </w:pPr>
      <w:r>
        <w:rPr>
          <w:rFonts w:hint="eastAsia"/>
        </w:rPr>
        <w:t>图二</w:t>
      </w:r>
      <w:r w:rsidR="006C2CA5">
        <w:rPr>
          <w:rFonts w:hint="eastAsia"/>
        </w:rPr>
        <w:t>，</w:t>
      </w:r>
      <w:r w:rsidR="000E1C11">
        <w:rPr>
          <w:rFonts w:hint="eastAsia"/>
        </w:rPr>
        <w:t>机器人移动的三个阶段</w:t>
      </w:r>
    </w:p>
    <w:p w14:paraId="15B8A50F" w14:textId="77777777" w:rsidR="004E1048" w:rsidRDefault="000E1C11" w:rsidP="00B00946">
      <w:pPr>
        <w:pStyle w:val="a0"/>
        <w:ind w:firstLine="372"/>
      </w:pPr>
      <w:r>
        <w:rPr>
          <w:rFonts w:hint="eastAsia"/>
        </w:rPr>
        <w:t>如图二所示，</w:t>
      </w:r>
      <w:r w:rsidR="00BF3C96">
        <w:rPr>
          <w:rFonts w:hint="eastAsia"/>
        </w:rPr>
        <w:t>描述机器人三个阶段，对于机器人来说，这三个阶段是按照观察、计算、移动再到观察重复进行的。</w:t>
      </w:r>
      <w:r w:rsidR="0098482D">
        <w:rPr>
          <w:rFonts w:hint="eastAsia"/>
        </w:rPr>
        <w:t>在观察阶段，机器人通过视觉传感器获取环境中其他机器人的位置</w:t>
      </w:r>
      <w:r w:rsidR="00B827A8">
        <w:rPr>
          <w:rFonts w:hint="eastAsia"/>
        </w:rPr>
        <w:t>的快照信息</w:t>
      </w:r>
      <w:r w:rsidR="00EB691E">
        <w:rPr>
          <w:rFonts w:hint="eastAsia"/>
        </w:rPr>
        <w:t>。</w:t>
      </w:r>
      <w:r w:rsidR="00F4769F">
        <w:rPr>
          <w:rFonts w:hint="eastAsia"/>
        </w:rPr>
        <w:t>计算阶段根据观察阶段获取的位置快照信息计算得出移动决策，即机器人是否移动，若移动是沿着那条路径进行。</w:t>
      </w:r>
      <w:r w:rsidR="00FE0653">
        <w:rPr>
          <w:rFonts w:hint="eastAsia"/>
        </w:rPr>
        <w:t>移动阶段</w:t>
      </w:r>
      <w:r w:rsidR="00EC67D5">
        <w:rPr>
          <w:rFonts w:hint="eastAsia"/>
        </w:rPr>
        <w:t>机器人的动力装置依据移动决策</w:t>
      </w:r>
      <w:proofErr w:type="gramStart"/>
      <w:r w:rsidR="00EC67D5">
        <w:rPr>
          <w:rFonts w:hint="eastAsia"/>
        </w:rPr>
        <w:t>作出</w:t>
      </w:r>
      <w:proofErr w:type="gramEnd"/>
      <w:r w:rsidR="00EC67D5">
        <w:rPr>
          <w:rFonts w:hint="eastAsia"/>
        </w:rPr>
        <w:t>相应的移动。</w:t>
      </w:r>
    </w:p>
    <w:p w14:paraId="67A0E353" w14:textId="77777777" w:rsidR="002C4DC2" w:rsidRDefault="009A095C" w:rsidP="009A095C">
      <w:pPr>
        <w:pStyle w:val="2"/>
        <w:spacing w:before="71" w:after="71"/>
      </w:pPr>
      <w:r>
        <w:rPr>
          <w:rFonts w:hint="eastAsia"/>
        </w:rPr>
        <w:lastRenderedPageBreak/>
        <w:t>机器人移动调度策略</w:t>
      </w:r>
    </w:p>
    <w:p w14:paraId="223DCDCE" w14:textId="77777777" w:rsidR="00CB512F" w:rsidRDefault="00FD4C4E" w:rsidP="00CB512F">
      <w:pPr>
        <w:pStyle w:val="a0"/>
        <w:ind w:firstLine="372"/>
      </w:pPr>
      <w:r>
        <w:rPr>
          <w:rFonts w:hint="eastAsia"/>
        </w:rPr>
        <w:t>在一个探索空间中存在</w:t>
      </w:r>
      <m:oMath>
        <m:r>
          <m:rPr>
            <m:sty m:val="p"/>
          </m:rPr>
          <w:rPr>
            <w:rFonts w:ascii="Cambria Math" w:hAnsi="Cambria Math"/>
          </w:rPr>
          <m:t>k</m:t>
        </m:r>
      </m:oMath>
      <w:proofErr w:type="gramStart"/>
      <w:r>
        <w:rPr>
          <w:rFonts w:hint="eastAsia"/>
        </w:rPr>
        <w:t>个</w:t>
      </w:r>
      <w:proofErr w:type="gramEnd"/>
      <w:r>
        <w:rPr>
          <w:rFonts w:hint="eastAsia"/>
        </w:rPr>
        <w:t>机器人</w:t>
      </w:r>
      <w:r w:rsidR="000E7706">
        <w:rPr>
          <w:rFonts w:hint="eastAsia"/>
        </w:rPr>
        <w:t>，使用集合</w:t>
      </w:r>
      <m:oMath>
        <m:r>
          <m:rPr>
            <m:sty m:val="p"/>
          </m:rPr>
          <w:rPr>
            <w:rFonts w:ascii="Cambria Math" w:hAnsi="Cambria Math"/>
          </w:rPr>
          <m:t>Rob={ 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56198C">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3555CF">
        <w:rPr>
          <w:rFonts w:hint="eastAsia"/>
        </w:rPr>
        <w:t>，</w:t>
      </w:r>
      <w:r w:rsidR="00BC01C5">
        <w:rPr>
          <w:rFonts w:hint="eastAsia"/>
        </w:rPr>
        <w:t>使用</w:t>
      </w:r>
      <w:r w:rsidR="00BB07C0">
        <w:rPr>
          <w:rFonts w:hint="eastAsia"/>
        </w:rPr>
        <w:t>集合</w:t>
      </w:r>
      <w:bookmarkStart w:id="162" w:name="OLE_LINK115"/>
      <w:bookmarkStart w:id="163" w:name="OLE_LINK116"/>
      <w:bookmarkStart w:id="164" w:name="OLE_LINK117"/>
      <w:bookmarkStart w:id="165" w:name="OLE_LINK118"/>
      <w:bookmarkStart w:id="166" w:name="OLE_LINK119"/>
      <w:bookmarkStart w:id="167" w:name="OLE_LINK120"/>
      <w:bookmarkStart w:id="168" w:name="OLE_LINK121"/>
      <w:bookmarkStart w:id="169" w:name="OLE_LINK122"/>
      <m:oMath>
        <m:r>
          <m:rPr>
            <m:sty m:val="p"/>
          </m:rPr>
          <w:rPr>
            <w:rFonts w:ascii="Cambria Math" w:hAnsi="Cambria Math"/>
          </w:rPr>
          <m:t>Pos</m:t>
        </m:r>
        <w:bookmarkEnd w:id="162"/>
        <w:bookmarkEnd w:id="163"/>
        <w:bookmarkEnd w:id="164"/>
        <w:bookmarkEnd w:id="165"/>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e>
        </m:d>
        <m:r>
          <m:rPr>
            <m:sty m:val="p"/>
          </m:rPr>
          <w:rPr>
            <w:rFonts w:ascii="Cambria Math" w:hAnsi="Cambria Math"/>
          </w:rPr>
          <m:t>0,1,…,n-1}</m:t>
        </m:r>
      </m:oMath>
      <w:bookmarkEnd w:id="166"/>
      <w:bookmarkEnd w:id="167"/>
      <w:bookmarkEnd w:id="168"/>
      <w:bookmarkEnd w:id="169"/>
      <w:r w:rsidR="00D15644">
        <w:rPr>
          <w:rFonts w:hint="eastAsia"/>
        </w:rPr>
        <w:t>表示所有位置结点的编号</w:t>
      </w:r>
      <w:r w:rsidR="003555CF">
        <w:rPr>
          <w:rFonts w:hint="eastAsia"/>
        </w:rPr>
        <w:t>。</w:t>
      </w:r>
      <w:r w:rsidR="00B63DF5">
        <w:rPr>
          <w:rFonts w:hint="eastAsia"/>
        </w:rPr>
        <w:t>机器人与位置之间的关系使用</w:t>
      </w:r>
      <m:oMath>
        <m:r>
          <m:rPr>
            <m:sty m:val="p"/>
          </m:rPr>
          <w:rPr>
            <w:rFonts w:ascii="Cambria Math" w:hAnsi="Cambria Math"/>
          </w:rPr>
          <m:t>p:Rob→Pos</m:t>
        </m:r>
      </m:oMath>
      <w:r w:rsidR="00F47CD3">
        <w:rPr>
          <w:rFonts w:hint="eastAsia"/>
        </w:rPr>
        <w:t>表示</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8A67A6">
        <w:rPr>
          <w:rFonts w:hint="eastAsia"/>
        </w:rPr>
        <w:t>。</w:t>
      </w:r>
    </w:p>
    <w:p w14:paraId="380D2BD5" w14:textId="77777777"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C9658C">
        <w:rPr>
          <w:rFonts w:hint="eastAsia"/>
        </w:rPr>
        <w:t>才</w:t>
      </w:r>
      <w:r>
        <w:rPr>
          <w:rFonts w:hint="eastAsia"/>
        </w:rPr>
        <w:t>执行</w:t>
      </w:r>
      <w:r w:rsidR="00C9658C">
        <w:rPr>
          <w:rFonts w:hint="eastAsia"/>
        </w:rPr>
        <w:t>移动</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A23C2A">
        <w:rPr>
          <w:rFonts w:hint="eastAsia"/>
        </w:rPr>
        <w:t>，对于</w:t>
      </w:r>
      <m:oMath>
        <m:r>
          <m:rPr>
            <m:sty m:val="p"/>
          </m:rPr>
          <w:rPr>
            <w:rFonts w:ascii="Cambria Math" w:hAnsi="Cambria Math"/>
          </w:rPr>
          <m:t>∀r ∈Shced</m:t>
        </m:r>
      </m:oMath>
      <w:r w:rsidR="00A23C2A">
        <w:rPr>
          <w:rFonts w:hint="eastAsia"/>
        </w:rPr>
        <w:t xml:space="preserve"> </w:t>
      </w:r>
      <w:r w:rsidR="00A23C2A">
        <w:rPr>
          <w:rFonts w:hint="eastAsia"/>
        </w:rPr>
        <w:t>，执行观察、计算、移动</w:t>
      </w:r>
      <w:r w:rsidR="00E34B38">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CA0307">
        <w:rPr>
          <w:rFonts w:hint="eastAsia"/>
        </w:rPr>
        <w:t>，</w:t>
      </w:r>
      <w:r w:rsidR="005C7B6E">
        <w:rPr>
          <w:rFonts w:hint="eastAsia"/>
        </w:rPr>
        <w:t>这就是调度策略。</w:t>
      </w:r>
      <w:r w:rsidR="00A04EA9">
        <w:rPr>
          <w:rFonts w:hint="eastAsia"/>
        </w:rPr>
        <w:t>目前有三种调度策略，分别是</w:t>
      </w:r>
      <w:bookmarkStart w:id="170" w:name="OLE_LINK89"/>
      <w:bookmarkStart w:id="171" w:name="OLE_LINK90"/>
      <w:bookmarkStart w:id="172" w:name="OLE_LINK460"/>
      <w:bookmarkStart w:id="173" w:name="OLE_LINK483"/>
      <w:r w:rsidR="00A04EA9">
        <w:rPr>
          <w:rFonts w:hint="eastAsia"/>
        </w:rPr>
        <w:t>完全同步调度</w:t>
      </w:r>
      <w:r w:rsidR="00B033CB">
        <w:rPr>
          <w:rFonts w:hint="eastAsia"/>
        </w:rPr>
        <w:t>策略</w:t>
      </w:r>
      <w:bookmarkEnd w:id="170"/>
      <w:bookmarkEnd w:id="171"/>
      <w:r w:rsidR="00A04EA9">
        <w:rPr>
          <w:rFonts w:hint="eastAsia"/>
        </w:rPr>
        <w:t>(</w:t>
      </w:r>
      <w:proofErr w:type="spellStart"/>
      <w:r w:rsidR="00A04EA9">
        <w:rPr>
          <w:rFonts w:hint="eastAsia"/>
        </w:rPr>
        <w:t>FSYNC</w:t>
      </w:r>
      <w:r w:rsidR="00CD5714">
        <w:rPr>
          <w:rFonts w:hint="eastAsia"/>
        </w:rPr>
        <w:t>,</w:t>
      </w:r>
      <w:r w:rsidR="00B1365B">
        <w:rPr>
          <w:rFonts w:hint="eastAsia"/>
        </w:rPr>
        <w:t>Fully</w:t>
      </w:r>
      <w:proofErr w:type="spellEnd"/>
      <w:r w:rsidR="00B1365B">
        <w:rPr>
          <w:rFonts w:hint="eastAsia"/>
        </w:rPr>
        <w:t xml:space="preserve"> </w:t>
      </w:r>
      <w:bookmarkStart w:id="174" w:name="OLE_LINK74"/>
      <w:bookmarkStart w:id="175" w:name="OLE_LINK75"/>
      <w:r w:rsidR="00B1365B">
        <w:rPr>
          <w:rFonts w:hint="eastAsia"/>
        </w:rPr>
        <w:t>Synchronous</w:t>
      </w:r>
      <w:bookmarkEnd w:id="174"/>
      <w:bookmarkEnd w:id="175"/>
      <w:r w:rsidR="00A04EA9">
        <w:rPr>
          <w:rFonts w:hint="eastAsia"/>
        </w:rPr>
        <w:t>)</w:t>
      </w:r>
      <w:r w:rsidR="00A04EA9">
        <w:rPr>
          <w:rFonts w:hint="eastAsia"/>
        </w:rPr>
        <w:t>、</w:t>
      </w:r>
      <w:bookmarkStart w:id="176" w:name="OLE_LINK76"/>
      <w:bookmarkStart w:id="177" w:name="OLE_LINK77"/>
      <w:bookmarkStart w:id="178" w:name="OLE_LINK80"/>
      <w:r w:rsidR="00B70EDD">
        <w:rPr>
          <w:rFonts w:hint="eastAsia"/>
        </w:rPr>
        <w:t>半同步调度</w:t>
      </w:r>
      <w:r w:rsidR="009616CE">
        <w:rPr>
          <w:rFonts w:hint="eastAsia"/>
        </w:rPr>
        <w:t>策略</w:t>
      </w:r>
      <w:bookmarkEnd w:id="176"/>
      <w:bookmarkEnd w:id="177"/>
      <w:bookmarkEnd w:id="178"/>
      <w:r w:rsidR="003B5536">
        <w:rPr>
          <w:rFonts w:hint="eastAsia"/>
        </w:rPr>
        <w:t>(</w:t>
      </w:r>
      <w:bookmarkStart w:id="179" w:name="OLE_LINK55"/>
      <w:bookmarkStart w:id="180" w:name="OLE_LINK67"/>
      <w:bookmarkStart w:id="181" w:name="OLE_LINK68"/>
      <w:bookmarkStart w:id="182" w:name="OLE_LINK69"/>
      <w:proofErr w:type="spellStart"/>
      <w:r w:rsidR="003B5536">
        <w:rPr>
          <w:rFonts w:hint="eastAsia"/>
        </w:rPr>
        <w:t>SSYNC</w:t>
      </w:r>
      <w:bookmarkEnd w:id="179"/>
      <w:bookmarkEnd w:id="180"/>
      <w:bookmarkEnd w:id="181"/>
      <w:bookmarkEnd w:id="182"/>
      <w:r w:rsidR="003B5536">
        <w:rPr>
          <w:rFonts w:hint="eastAsia"/>
        </w:rPr>
        <w:t>,Semi</w:t>
      </w:r>
      <w:proofErr w:type="spellEnd"/>
      <w:r w:rsidR="003B5536">
        <w:rPr>
          <w:rFonts w:hint="eastAsia"/>
        </w:rPr>
        <w:t xml:space="preserve"> Synchronous)</w:t>
      </w:r>
      <w:r w:rsidR="00C310F7">
        <w:rPr>
          <w:rFonts w:hint="eastAsia"/>
        </w:rPr>
        <w:t>、</w:t>
      </w:r>
      <w:bookmarkStart w:id="183" w:name="OLE_LINK97"/>
      <w:bookmarkStart w:id="184" w:name="OLE_LINK98"/>
      <w:r w:rsidR="00653AC6">
        <w:rPr>
          <w:rFonts w:hint="eastAsia"/>
        </w:rPr>
        <w:t>完全</w:t>
      </w:r>
      <w:r w:rsidR="00C310F7">
        <w:rPr>
          <w:rFonts w:hint="eastAsia"/>
        </w:rPr>
        <w:t>异步调度</w:t>
      </w:r>
      <w:r w:rsidR="001C1BA6">
        <w:rPr>
          <w:rFonts w:hint="eastAsia"/>
        </w:rPr>
        <w:t>策略</w:t>
      </w:r>
      <w:bookmarkEnd w:id="183"/>
      <w:bookmarkEnd w:id="184"/>
      <w:r w:rsidR="00B033CB">
        <w:rPr>
          <w:rFonts w:hint="eastAsia"/>
        </w:rPr>
        <w:t>(</w:t>
      </w:r>
      <w:proofErr w:type="spellStart"/>
      <w:r w:rsidR="001E2DC7">
        <w:rPr>
          <w:rFonts w:hint="eastAsia"/>
        </w:rPr>
        <w:t>ASYNC</w:t>
      </w:r>
      <w:r w:rsidR="00565A8E">
        <w:rPr>
          <w:rFonts w:hint="eastAsia"/>
        </w:rPr>
        <w:t>,</w:t>
      </w:r>
      <w:bookmarkStart w:id="185" w:name="OLE_LINK101"/>
      <w:bookmarkStart w:id="186" w:name="OLE_LINK102"/>
      <w:bookmarkStart w:id="187" w:name="OLE_LINK103"/>
      <w:r w:rsidR="00565A8E">
        <w:rPr>
          <w:rFonts w:hint="eastAsia"/>
        </w:rPr>
        <w:t>Asynchronous</w:t>
      </w:r>
      <w:bookmarkEnd w:id="185"/>
      <w:bookmarkEnd w:id="186"/>
      <w:bookmarkEnd w:id="187"/>
      <w:proofErr w:type="spellEnd"/>
      <w:r w:rsidR="00B033CB">
        <w:rPr>
          <w:rFonts w:hint="eastAsia"/>
        </w:rPr>
        <w:t>)</w:t>
      </w:r>
      <w:bookmarkEnd w:id="172"/>
      <w:bookmarkEnd w:id="173"/>
      <w:r w:rsidR="00E81552">
        <w:rPr>
          <w:rFonts w:hint="eastAsia"/>
        </w:rPr>
        <w:t>。</w:t>
      </w:r>
    </w:p>
    <w:p w14:paraId="6C57559B" w14:textId="77777777" w:rsidR="00E47F25" w:rsidRDefault="00037D21" w:rsidP="00CA5EC9">
      <w:pPr>
        <w:pStyle w:val="a0"/>
        <w:ind w:firstLine="372"/>
      </w:pPr>
      <w:r>
        <w:rPr>
          <w:rFonts w:hint="eastAsia"/>
        </w:rPr>
        <w:t>在</w:t>
      </w:r>
      <w:bookmarkStart w:id="188" w:name="OLE_LINK93"/>
      <w:bookmarkStart w:id="189" w:name="OLE_LINK94"/>
      <w:r>
        <w:rPr>
          <w:rFonts w:hint="eastAsia"/>
        </w:rPr>
        <w:t>半同步</w:t>
      </w:r>
      <w:r w:rsidR="00094DC7">
        <w:rPr>
          <w:rFonts w:hint="eastAsia"/>
        </w:rPr>
        <w:t>调度策略</w:t>
      </w:r>
      <w:bookmarkEnd w:id="188"/>
      <w:bookmarkEnd w:id="189"/>
      <w:r w:rsidR="00094DC7">
        <w:rPr>
          <w:rFonts w:hint="eastAsia"/>
        </w:rPr>
        <w:t>中，非空集合</w:t>
      </w:r>
      <w:bookmarkStart w:id="190" w:name="OLE_LINK70"/>
      <w:bookmarkStart w:id="191" w:name="OLE_LINK71"/>
      <w:bookmarkStart w:id="192" w:name="OLE_LINK72"/>
      <w:bookmarkStart w:id="193" w:name="OLE_LINK73"/>
      <m:oMath>
        <m:r>
          <m:rPr>
            <m:sty m:val="p"/>
          </m:rPr>
          <w:rPr>
            <w:rFonts w:ascii="Cambria Math" w:hAnsi="Cambria Math"/>
          </w:rPr>
          <m:t xml:space="preserve">Sched </m:t>
        </m:r>
        <w:bookmarkEnd w:id="190"/>
        <w:bookmarkEnd w:id="191"/>
        <w:bookmarkEnd w:id="192"/>
        <w:bookmarkEnd w:id="193"/>
        <m:r>
          <m:rPr>
            <m:sty m:val="p"/>
          </m:rPr>
          <w:rPr>
            <w:rFonts w:ascii="Cambria Math" w:eastAsia="Meiryo" w:hAnsi="Cambria Math" w:cs="Meiryo" w:hint="eastAsia"/>
          </w:rPr>
          <m:t>⊆</m:t>
        </m:r>
        <m:r>
          <m:rPr>
            <m:sty m:val="p"/>
          </m:rPr>
          <w:rPr>
            <w:rFonts w:ascii="Cambria Math" w:hAnsi="Cambria Math" w:hint="eastAsia"/>
          </w:rPr>
          <m:t>Rob</m:t>
        </m:r>
      </m:oMath>
      <w:r w:rsidR="004A4F90">
        <w:rPr>
          <w:rFonts w:hint="eastAsia"/>
        </w:rPr>
        <w:t>，</w:t>
      </w:r>
      <w:r w:rsidR="00A55041">
        <w:rPr>
          <w:rFonts w:hint="eastAsia"/>
        </w:rPr>
        <w:t>任意机器人</w:t>
      </w:r>
      <m:oMath>
        <m:r>
          <m:rPr>
            <m:sty m:val="p"/>
          </m:rPr>
          <w:rPr>
            <w:rFonts w:ascii="Cambria Math" w:hAnsi="Cambria Math"/>
          </w:rPr>
          <m:t>∀r ∈Sched</m:t>
        </m:r>
      </m:oMath>
      <w:r w:rsidR="00604F0B">
        <w:rPr>
          <w:rFonts w:hint="eastAsia"/>
        </w:rPr>
        <w:t>同步执行观察、计算、移动</w:t>
      </w:r>
      <w:r w:rsidR="004002A7">
        <w:rPr>
          <w:rFonts w:hint="eastAsia"/>
        </w:rPr>
        <w:t>，</w:t>
      </w:r>
      <w:r w:rsidR="003F60B2">
        <w:rPr>
          <w:rFonts w:hint="eastAsia"/>
        </w:rPr>
        <w:t>完成这三步之后，就是完成一个移动阶段。</w:t>
      </w:r>
      <w:r w:rsidR="007D0F23">
        <w:rPr>
          <w:rFonts w:hint="eastAsia"/>
        </w:rPr>
        <w:t>进入下一个移动阶段之前，</w:t>
      </w:r>
      <w:proofErr w:type="gramStart"/>
      <w:r w:rsidR="007D0F23">
        <w:rPr>
          <w:rFonts w:hint="eastAsia"/>
        </w:rPr>
        <w:t>调度器</w:t>
      </w:r>
      <w:proofErr w:type="gramEnd"/>
      <w:r w:rsidR="007D0F23">
        <w:rPr>
          <w:rFonts w:hint="eastAsia"/>
        </w:rPr>
        <w:t>又会随机选中一组机器人，</w:t>
      </w:r>
      <w:r w:rsidR="000A3B2F">
        <w:rPr>
          <w:rFonts w:hint="eastAsia"/>
        </w:rPr>
        <w:t>重复</w:t>
      </w:r>
      <w:r w:rsidR="00E208FC">
        <w:rPr>
          <w:rFonts w:hint="eastAsia"/>
        </w:rPr>
        <w:t>执行</w:t>
      </w:r>
      <w:r w:rsidR="000A3B2F">
        <w:rPr>
          <w:rFonts w:hint="eastAsia"/>
        </w:rPr>
        <w:t>上述的移动阶段</w:t>
      </w:r>
      <w:r w:rsidR="00EE22CF">
        <w:rPr>
          <w:rFonts w:hint="eastAsia"/>
        </w:rPr>
        <w:t>，也就是</w:t>
      </w:r>
      <w:r w:rsidR="008E0701">
        <w:rPr>
          <w:rFonts w:hint="eastAsia"/>
        </w:rPr>
        <w:t>每个移动阶段选中的集合</w:t>
      </w:r>
      <w:r w:rsidR="008E0701">
        <w:rPr>
          <w:rFonts w:hint="eastAsia"/>
        </w:rPr>
        <w:t>Sched</w:t>
      </w:r>
      <w:r w:rsidR="008E0701">
        <w:rPr>
          <w:rFonts w:hint="eastAsia"/>
        </w:rPr>
        <w:t>都是随机的。</w:t>
      </w:r>
      <w:r w:rsidR="00340B86">
        <w:rPr>
          <w:rFonts w:hint="eastAsia"/>
        </w:rPr>
        <w:t>如图三，算法表示半同步调度策略具体执行过程</w:t>
      </w:r>
      <w:r w:rsidR="004628C5">
        <w:rPr>
          <w:rFonts w:hint="eastAsia"/>
        </w:rPr>
        <w:t>。</w:t>
      </w:r>
      <w:r w:rsidR="009B1793">
        <w:rPr>
          <w:rFonts w:hint="eastAsia"/>
        </w:rPr>
        <w:t>其中</w:t>
      </w:r>
      <w:r w:rsidR="009B1793">
        <w:rPr>
          <w:rFonts w:hint="eastAsia"/>
        </w:rPr>
        <w:t>synchronous</w:t>
      </w:r>
      <w:r w:rsidR="009B1793">
        <w:rPr>
          <w:rFonts w:hint="eastAsia"/>
        </w:rPr>
        <w:t>块，表示同步块中所有机器人同步完成移动阶段。</w:t>
      </w:r>
    </w:p>
    <w:tbl>
      <w:tblPr>
        <w:tblStyle w:val="afffb"/>
        <w:tblW w:w="8898" w:type="dxa"/>
        <w:tblLook w:val="04A0" w:firstRow="1" w:lastRow="0" w:firstColumn="1" w:lastColumn="0" w:noHBand="0" w:noVBand="1"/>
        <w:tblPrChange w:id="194" w:author="User" w:date="2017-08-15T15:36:00Z">
          <w:tblPr>
            <w:tblStyle w:val="afffb"/>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9"/>
        <w:gridCol w:w="319"/>
        <w:gridCol w:w="295"/>
        <w:gridCol w:w="263"/>
        <w:gridCol w:w="1765"/>
        <w:gridCol w:w="309"/>
        <w:gridCol w:w="247"/>
        <w:gridCol w:w="311"/>
        <w:gridCol w:w="247"/>
        <w:gridCol w:w="1872"/>
        <w:gridCol w:w="309"/>
        <w:gridCol w:w="312"/>
        <w:gridCol w:w="321"/>
        <w:gridCol w:w="272"/>
        <w:gridCol w:w="1747"/>
        <w:tblGridChange w:id="195">
          <w:tblGrid>
            <w:gridCol w:w="309"/>
            <w:gridCol w:w="319"/>
            <w:gridCol w:w="295"/>
            <w:gridCol w:w="263"/>
            <w:gridCol w:w="1765"/>
            <w:gridCol w:w="309"/>
            <w:gridCol w:w="247"/>
            <w:gridCol w:w="311"/>
            <w:gridCol w:w="247"/>
            <w:gridCol w:w="1872"/>
            <w:gridCol w:w="309"/>
            <w:gridCol w:w="312"/>
            <w:gridCol w:w="321"/>
            <w:gridCol w:w="272"/>
            <w:gridCol w:w="1747"/>
          </w:tblGrid>
        </w:tblGridChange>
      </w:tblGrid>
      <w:tr w:rsidR="00C15A0B" w14:paraId="51BCDBF7" w14:textId="77777777" w:rsidTr="00C15A0B">
        <w:trPr>
          <w:trHeight w:val="246"/>
          <w:ins w:id="196" w:author="User" w:date="2017-08-15T15:11:00Z"/>
          <w:trPrChange w:id="197" w:author="User" w:date="2017-08-15T15:36:00Z">
            <w:trPr>
              <w:trHeight w:val="246"/>
            </w:trPr>
          </w:trPrChange>
        </w:trPr>
        <w:tc>
          <w:tcPr>
            <w:tcW w:w="2951" w:type="dxa"/>
            <w:gridSpan w:val="5"/>
            <w:tcPrChange w:id="198" w:author="User" w:date="2017-08-15T15:36:00Z">
              <w:tcPr>
                <w:tcW w:w="2951" w:type="dxa"/>
                <w:gridSpan w:val="5"/>
              </w:tcPr>
            </w:tcPrChange>
          </w:tcPr>
          <w:p w14:paraId="01D9872F" w14:textId="0E894B34" w:rsidR="00931FFF" w:rsidRDefault="00926BF9" w:rsidP="00CA5EC9">
            <w:pPr>
              <w:pStyle w:val="a0"/>
              <w:ind w:firstLineChars="0" w:firstLine="0"/>
              <w:rPr>
                <w:ins w:id="199" w:author="User" w:date="2017-08-15T15:11:00Z"/>
                <w:rFonts w:hint="eastAsia"/>
              </w:rPr>
            </w:pPr>
            <w:ins w:id="200" w:author="User" w:date="2017-08-15T15:11:00Z">
              <w:r>
                <w:rPr>
                  <w:rFonts w:hint="eastAsia"/>
                </w:rPr>
                <w:t>F</w:t>
              </w:r>
              <w:r w:rsidR="00931FFF">
                <w:rPr>
                  <w:rFonts w:hint="eastAsia"/>
                </w:rPr>
                <w:t>SYNC-SCHEDULE(Rob)</w:t>
              </w:r>
            </w:ins>
          </w:p>
        </w:tc>
        <w:tc>
          <w:tcPr>
            <w:tcW w:w="2986" w:type="dxa"/>
            <w:gridSpan w:val="5"/>
            <w:tcPrChange w:id="201" w:author="User" w:date="2017-08-15T15:36:00Z">
              <w:tcPr>
                <w:tcW w:w="2986" w:type="dxa"/>
                <w:gridSpan w:val="5"/>
              </w:tcPr>
            </w:tcPrChange>
          </w:tcPr>
          <w:p w14:paraId="1123D4F1" w14:textId="373AB305" w:rsidR="00931FFF" w:rsidRDefault="00926BF9" w:rsidP="00CA5EC9">
            <w:pPr>
              <w:pStyle w:val="a0"/>
              <w:ind w:firstLineChars="0" w:firstLine="0"/>
              <w:rPr>
                <w:ins w:id="202" w:author="User" w:date="2017-08-15T15:11:00Z"/>
                <w:rFonts w:hint="eastAsia"/>
              </w:rPr>
            </w:pPr>
            <w:bookmarkStart w:id="203" w:name="OLE_LINK780"/>
            <w:ins w:id="204" w:author="User" w:date="2017-08-15T15:23:00Z">
              <w:r>
                <w:rPr>
                  <w:rFonts w:hint="eastAsia"/>
                </w:rPr>
                <w:t>S</w:t>
              </w:r>
            </w:ins>
            <w:ins w:id="205" w:author="User" w:date="2017-08-15T15:18:00Z">
              <w:r w:rsidR="00D420F9">
                <w:rPr>
                  <w:rFonts w:hint="eastAsia"/>
                </w:rPr>
                <w:t>SYNC-SCHEDULE(Rob)</w:t>
              </w:r>
            </w:ins>
            <w:bookmarkEnd w:id="203"/>
          </w:p>
        </w:tc>
        <w:tc>
          <w:tcPr>
            <w:tcW w:w="2961" w:type="dxa"/>
            <w:gridSpan w:val="5"/>
            <w:tcPrChange w:id="206" w:author="User" w:date="2017-08-15T15:36:00Z">
              <w:tcPr>
                <w:tcW w:w="2961" w:type="dxa"/>
                <w:gridSpan w:val="5"/>
              </w:tcPr>
            </w:tcPrChange>
          </w:tcPr>
          <w:p w14:paraId="26ACE43E" w14:textId="7451551C" w:rsidR="00931FFF" w:rsidRDefault="00207E84" w:rsidP="00CA5EC9">
            <w:pPr>
              <w:pStyle w:val="a0"/>
              <w:ind w:firstLineChars="0" w:firstLine="0"/>
              <w:rPr>
                <w:ins w:id="207" w:author="User" w:date="2017-08-15T15:11:00Z"/>
                <w:rFonts w:hint="eastAsia"/>
              </w:rPr>
            </w:pPr>
            <w:ins w:id="208" w:author="User" w:date="2017-08-15T15:29:00Z">
              <w:r>
                <w:rPr>
                  <w:rFonts w:hint="eastAsia"/>
                </w:rPr>
                <w:t>A</w:t>
              </w:r>
              <w:r>
                <w:rPr>
                  <w:rFonts w:hint="eastAsia"/>
                </w:rPr>
                <w:t>SYNC-SCHEDULE(Rob)</w:t>
              </w:r>
            </w:ins>
          </w:p>
        </w:tc>
      </w:tr>
      <w:tr w:rsidR="00C15A0B" w14:paraId="0589A4C7" w14:textId="583FF8EE" w:rsidTr="00C15A0B">
        <w:tblPrEx>
          <w:tblPrExChange w:id="209" w:author="User" w:date="2017-08-15T15:36:00Z">
            <w:tblPrEx>
              <w:tblBorders>
                <w:top w:val="single" w:sz="4" w:space="0" w:color="auto"/>
              </w:tblBorders>
            </w:tblPrEx>
          </w:tblPrExChange>
        </w:tblPrEx>
        <w:trPr>
          <w:trHeight w:val="246"/>
          <w:ins w:id="210" w:author="User" w:date="2017-08-15T15:11:00Z"/>
          <w:trPrChange w:id="211" w:author="User" w:date="2017-08-15T15:36:00Z">
            <w:trPr>
              <w:trHeight w:val="246"/>
            </w:trPr>
          </w:trPrChange>
        </w:trPr>
        <w:tc>
          <w:tcPr>
            <w:tcW w:w="309" w:type="dxa"/>
            <w:tcPrChange w:id="212" w:author="User" w:date="2017-08-15T15:36:00Z">
              <w:tcPr>
                <w:tcW w:w="309" w:type="dxa"/>
              </w:tcPr>
            </w:tcPrChange>
          </w:tcPr>
          <w:p w14:paraId="554F6A78" w14:textId="56CB16D3" w:rsidR="00D906C0" w:rsidRDefault="00D906C0" w:rsidP="00CA5EC9">
            <w:pPr>
              <w:pStyle w:val="a0"/>
              <w:ind w:firstLineChars="0" w:firstLine="0"/>
              <w:rPr>
                <w:ins w:id="213" w:author="User" w:date="2017-08-15T15:11:00Z"/>
                <w:rFonts w:hint="eastAsia"/>
              </w:rPr>
            </w:pPr>
            <w:ins w:id="214" w:author="User" w:date="2017-08-15T15:12:00Z">
              <w:r>
                <w:rPr>
                  <w:rFonts w:hint="eastAsia"/>
                </w:rPr>
                <w:t>1</w:t>
              </w:r>
            </w:ins>
          </w:p>
        </w:tc>
        <w:tc>
          <w:tcPr>
            <w:tcW w:w="2642" w:type="dxa"/>
            <w:gridSpan w:val="4"/>
            <w:tcPrChange w:id="215" w:author="User" w:date="2017-08-15T15:36:00Z">
              <w:tcPr>
                <w:tcW w:w="2642" w:type="dxa"/>
                <w:gridSpan w:val="4"/>
              </w:tcPr>
            </w:tcPrChange>
          </w:tcPr>
          <w:p w14:paraId="22D2C63A" w14:textId="15BAFBC8" w:rsidR="00D906C0" w:rsidRDefault="00D906C0" w:rsidP="00CA5EC9">
            <w:pPr>
              <w:pStyle w:val="a0"/>
              <w:ind w:firstLineChars="0" w:firstLine="0"/>
              <w:rPr>
                <w:ins w:id="216" w:author="User" w:date="2017-08-15T15:11:00Z"/>
                <w:rFonts w:hint="eastAsia"/>
              </w:rPr>
            </w:pPr>
            <w:ins w:id="217" w:author="User" w:date="2017-08-15T15:13:00Z">
              <w:r>
                <w:rPr>
                  <w:rFonts w:hint="eastAsia"/>
                </w:rPr>
                <w:t>while</w:t>
              </w:r>
            </w:ins>
          </w:p>
        </w:tc>
        <w:tc>
          <w:tcPr>
            <w:tcW w:w="309" w:type="dxa"/>
            <w:tcPrChange w:id="218" w:author="User" w:date="2017-08-15T15:36:00Z">
              <w:tcPr>
                <w:tcW w:w="309" w:type="dxa"/>
              </w:tcPr>
            </w:tcPrChange>
          </w:tcPr>
          <w:p w14:paraId="62B47255" w14:textId="2DBB2C3C" w:rsidR="00D906C0" w:rsidRDefault="00D906C0" w:rsidP="00CA5EC9">
            <w:pPr>
              <w:pStyle w:val="a0"/>
              <w:ind w:firstLineChars="0" w:firstLine="0"/>
              <w:rPr>
                <w:ins w:id="219" w:author="User" w:date="2017-08-15T15:11:00Z"/>
                <w:rFonts w:hint="eastAsia"/>
              </w:rPr>
            </w:pPr>
            <w:ins w:id="220" w:author="User" w:date="2017-08-15T15:18:00Z">
              <w:r>
                <w:rPr>
                  <w:rFonts w:hint="eastAsia"/>
                </w:rPr>
                <w:t>1</w:t>
              </w:r>
            </w:ins>
          </w:p>
        </w:tc>
        <w:tc>
          <w:tcPr>
            <w:tcW w:w="2677" w:type="dxa"/>
            <w:gridSpan w:val="4"/>
            <w:tcPrChange w:id="221" w:author="User" w:date="2017-08-15T15:36:00Z">
              <w:tcPr>
                <w:tcW w:w="2677" w:type="dxa"/>
                <w:gridSpan w:val="4"/>
              </w:tcPr>
            </w:tcPrChange>
          </w:tcPr>
          <w:p w14:paraId="199F1B8B" w14:textId="214CC10F" w:rsidR="00D906C0" w:rsidRDefault="00D906C0" w:rsidP="00CA5EC9">
            <w:pPr>
              <w:pStyle w:val="a0"/>
              <w:ind w:firstLineChars="0" w:firstLine="0"/>
              <w:rPr>
                <w:ins w:id="222" w:author="User" w:date="2017-08-15T15:11:00Z"/>
                <w:rFonts w:hint="eastAsia"/>
              </w:rPr>
            </w:pPr>
            <w:ins w:id="223" w:author="User" w:date="2017-08-15T15:18:00Z">
              <w:r>
                <w:rPr>
                  <w:rFonts w:hint="eastAsia"/>
                </w:rPr>
                <w:t>while</w:t>
              </w:r>
            </w:ins>
          </w:p>
        </w:tc>
        <w:tc>
          <w:tcPr>
            <w:tcW w:w="309" w:type="dxa"/>
            <w:tcPrChange w:id="224" w:author="User" w:date="2017-08-15T15:36:00Z">
              <w:tcPr>
                <w:tcW w:w="309" w:type="dxa"/>
              </w:tcPr>
            </w:tcPrChange>
          </w:tcPr>
          <w:p w14:paraId="3F930092" w14:textId="08AC79C1" w:rsidR="00D906C0" w:rsidRDefault="00D906C0" w:rsidP="00CA5EC9">
            <w:pPr>
              <w:pStyle w:val="a0"/>
              <w:ind w:firstLineChars="0" w:firstLine="0"/>
              <w:rPr>
                <w:ins w:id="225" w:author="User" w:date="2017-08-15T15:11:00Z"/>
                <w:rFonts w:hint="eastAsia"/>
              </w:rPr>
            </w:pPr>
            <w:ins w:id="226" w:author="User" w:date="2017-08-15T15:30:00Z">
              <w:r>
                <w:rPr>
                  <w:rFonts w:hint="eastAsia"/>
                </w:rPr>
                <w:t>1</w:t>
              </w:r>
            </w:ins>
          </w:p>
        </w:tc>
        <w:tc>
          <w:tcPr>
            <w:tcW w:w="2652" w:type="dxa"/>
            <w:gridSpan w:val="4"/>
            <w:tcPrChange w:id="227" w:author="User" w:date="2017-08-15T15:36:00Z">
              <w:tcPr>
                <w:tcW w:w="2652" w:type="dxa"/>
                <w:gridSpan w:val="4"/>
              </w:tcPr>
            </w:tcPrChange>
          </w:tcPr>
          <w:p w14:paraId="293D94BC" w14:textId="651FA076" w:rsidR="00D906C0" w:rsidRDefault="0094072F" w:rsidP="00CA5EC9">
            <w:pPr>
              <w:pStyle w:val="a0"/>
              <w:ind w:firstLineChars="0" w:firstLine="0"/>
              <w:rPr>
                <w:ins w:id="228" w:author="User" w:date="2017-08-15T15:11:00Z"/>
                <w:rFonts w:hint="eastAsia"/>
              </w:rPr>
            </w:pPr>
            <w:proofErr w:type="spellStart"/>
            <w:ins w:id="229" w:author="User" w:date="2017-08-15T15:30:00Z">
              <w:r w:rsidRPr="006927BA">
                <w:t>foreach</w:t>
              </w:r>
              <w:proofErr w:type="spellEnd"/>
              <w:r w:rsidRPr="006927BA">
                <w:t xml:space="preserve"> r in Rob</w:t>
              </w:r>
            </w:ins>
          </w:p>
        </w:tc>
      </w:tr>
      <w:tr w:rsidR="00C15A0B" w14:paraId="513E3989" w14:textId="2DAB745A" w:rsidTr="00C15A0B">
        <w:trPr>
          <w:trHeight w:val="246"/>
          <w:ins w:id="230" w:author="User" w:date="2017-08-15T15:11:00Z"/>
          <w:trPrChange w:id="231" w:author="User" w:date="2017-08-15T15:36:00Z">
            <w:trPr>
              <w:trHeight w:val="246"/>
            </w:trPr>
          </w:trPrChange>
        </w:trPr>
        <w:tc>
          <w:tcPr>
            <w:tcW w:w="309" w:type="dxa"/>
            <w:tcPrChange w:id="232" w:author="User" w:date="2017-08-15T15:36:00Z">
              <w:tcPr>
                <w:tcW w:w="309" w:type="dxa"/>
              </w:tcPr>
            </w:tcPrChange>
          </w:tcPr>
          <w:p w14:paraId="0C832191" w14:textId="48378FAB" w:rsidR="0094072F" w:rsidRDefault="0094072F" w:rsidP="00CA5EC9">
            <w:pPr>
              <w:pStyle w:val="a0"/>
              <w:ind w:firstLineChars="0" w:firstLine="0"/>
              <w:rPr>
                <w:ins w:id="233" w:author="User" w:date="2017-08-15T15:11:00Z"/>
                <w:rFonts w:hint="eastAsia"/>
              </w:rPr>
            </w:pPr>
            <w:ins w:id="234" w:author="User" w:date="2017-08-15T15:12:00Z">
              <w:r>
                <w:rPr>
                  <w:rFonts w:hint="eastAsia"/>
                </w:rPr>
                <w:t>2</w:t>
              </w:r>
            </w:ins>
          </w:p>
        </w:tc>
        <w:tc>
          <w:tcPr>
            <w:tcW w:w="319" w:type="dxa"/>
            <w:tcPrChange w:id="235" w:author="User" w:date="2017-08-15T15:36:00Z">
              <w:tcPr>
                <w:tcW w:w="319" w:type="dxa"/>
              </w:tcPr>
            </w:tcPrChange>
          </w:tcPr>
          <w:p w14:paraId="3CC1C9FF" w14:textId="77777777" w:rsidR="0094072F" w:rsidRDefault="0094072F" w:rsidP="00CA5EC9">
            <w:pPr>
              <w:pStyle w:val="a0"/>
              <w:ind w:firstLineChars="0" w:firstLine="0"/>
              <w:rPr>
                <w:ins w:id="236" w:author="User" w:date="2017-08-15T15:11:00Z"/>
                <w:rFonts w:hint="eastAsia"/>
              </w:rPr>
            </w:pPr>
          </w:p>
        </w:tc>
        <w:tc>
          <w:tcPr>
            <w:tcW w:w="2323" w:type="dxa"/>
            <w:gridSpan w:val="3"/>
            <w:tcPrChange w:id="237" w:author="User" w:date="2017-08-15T15:36:00Z">
              <w:tcPr>
                <w:tcW w:w="2323" w:type="dxa"/>
                <w:gridSpan w:val="3"/>
              </w:tcPr>
            </w:tcPrChange>
          </w:tcPr>
          <w:p w14:paraId="2ECD746A" w14:textId="3B295A30" w:rsidR="0094072F" w:rsidRDefault="0094072F" w:rsidP="00CA5EC9">
            <w:pPr>
              <w:pStyle w:val="a0"/>
              <w:ind w:firstLineChars="0" w:firstLine="0"/>
              <w:rPr>
                <w:ins w:id="238" w:author="User" w:date="2017-08-15T15:11:00Z"/>
                <w:rFonts w:hint="eastAsia"/>
              </w:rPr>
            </w:pPr>
            <w:ins w:id="239" w:author="User" w:date="2017-08-15T15:23:00Z">
              <w:r>
                <w:rPr>
                  <w:rFonts w:hint="eastAsia"/>
                </w:rPr>
                <w:t>synchronous</w:t>
              </w:r>
            </w:ins>
            <w:ins w:id="240" w:author="User" w:date="2017-08-15T15:25:00Z">
              <w:r>
                <w:rPr>
                  <w:rFonts w:hint="eastAsia"/>
                </w:rPr>
                <w:t>{</w:t>
              </w:r>
            </w:ins>
          </w:p>
        </w:tc>
        <w:tc>
          <w:tcPr>
            <w:tcW w:w="309" w:type="dxa"/>
            <w:tcPrChange w:id="241" w:author="User" w:date="2017-08-15T15:36:00Z">
              <w:tcPr>
                <w:tcW w:w="309" w:type="dxa"/>
              </w:tcPr>
            </w:tcPrChange>
          </w:tcPr>
          <w:p w14:paraId="1DAB5ECA" w14:textId="009CCCAC" w:rsidR="0094072F" w:rsidRDefault="0094072F" w:rsidP="00CA5EC9">
            <w:pPr>
              <w:pStyle w:val="a0"/>
              <w:ind w:firstLineChars="0" w:firstLine="0"/>
              <w:rPr>
                <w:ins w:id="242" w:author="User" w:date="2017-08-15T15:11:00Z"/>
                <w:rFonts w:hint="eastAsia"/>
              </w:rPr>
            </w:pPr>
            <w:ins w:id="243" w:author="User" w:date="2017-08-15T15:18:00Z">
              <w:r>
                <w:rPr>
                  <w:rFonts w:hint="eastAsia"/>
                </w:rPr>
                <w:t>2</w:t>
              </w:r>
            </w:ins>
          </w:p>
        </w:tc>
        <w:tc>
          <w:tcPr>
            <w:tcW w:w="247" w:type="dxa"/>
            <w:tcPrChange w:id="244" w:author="User" w:date="2017-08-15T15:36:00Z">
              <w:tcPr>
                <w:tcW w:w="247" w:type="dxa"/>
              </w:tcPr>
            </w:tcPrChange>
          </w:tcPr>
          <w:p w14:paraId="7AC3F41E" w14:textId="77777777" w:rsidR="0094072F" w:rsidRDefault="0094072F" w:rsidP="00CA5EC9">
            <w:pPr>
              <w:pStyle w:val="a0"/>
              <w:ind w:firstLineChars="0" w:firstLine="0"/>
              <w:rPr>
                <w:ins w:id="245" w:author="User" w:date="2017-08-15T15:11:00Z"/>
                <w:rFonts w:hint="eastAsia"/>
              </w:rPr>
            </w:pPr>
          </w:p>
        </w:tc>
        <w:tc>
          <w:tcPr>
            <w:tcW w:w="2430" w:type="dxa"/>
            <w:gridSpan w:val="3"/>
            <w:tcPrChange w:id="246" w:author="User" w:date="2017-08-15T15:36:00Z">
              <w:tcPr>
                <w:tcW w:w="2430" w:type="dxa"/>
                <w:gridSpan w:val="3"/>
              </w:tcPr>
            </w:tcPrChange>
          </w:tcPr>
          <w:p w14:paraId="4A19B16E" w14:textId="13477682" w:rsidR="0094072F" w:rsidRDefault="0094072F" w:rsidP="00CA5EC9">
            <w:pPr>
              <w:pStyle w:val="a0"/>
              <w:ind w:firstLineChars="0" w:firstLine="0"/>
              <w:rPr>
                <w:ins w:id="247" w:author="User" w:date="2017-08-15T15:11:00Z"/>
                <w:rFonts w:hint="eastAsia"/>
              </w:rPr>
            </w:pPr>
            <w:ins w:id="248" w:author="User" w:date="2017-08-15T15:26:00Z">
              <w:r>
                <w:rPr>
                  <w:rFonts w:hint="eastAsia"/>
                </w:rPr>
                <w:t xml:space="preserve">choose </w:t>
              </w:r>
              <w:proofErr w:type="spellStart"/>
              <w:r>
                <w:rPr>
                  <w:rFonts w:hint="eastAsia"/>
                </w:rPr>
                <w:t>Sched</w:t>
              </w:r>
              <w:proofErr w:type="spellEnd"/>
              <w:r>
                <w:rPr>
                  <w:rFonts w:hint="eastAsia"/>
                </w:rPr>
                <w:t xml:space="preserve"> from Rob</w:t>
              </w:r>
            </w:ins>
          </w:p>
        </w:tc>
        <w:tc>
          <w:tcPr>
            <w:tcW w:w="309" w:type="dxa"/>
            <w:tcPrChange w:id="249" w:author="User" w:date="2017-08-15T15:36:00Z">
              <w:tcPr>
                <w:tcW w:w="309" w:type="dxa"/>
              </w:tcPr>
            </w:tcPrChange>
          </w:tcPr>
          <w:p w14:paraId="52603E2E" w14:textId="5BC7A286" w:rsidR="0094072F" w:rsidRDefault="0094072F" w:rsidP="00CA5EC9">
            <w:pPr>
              <w:pStyle w:val="a0"/>
              <w:ind w:firstLineChars="0" w:firstLine="0"/>
              <w:rPr>
                <w:ins w:id="250" w:author="User" w:date="2017-08-15T15:11:00Z"/>
                <w:rFonts w:hint="eastAsia"/>
              </w:rPr>
            </w:pPr>
            <w:ins w:id="251" w:author="User" w:date="2017-08-15T15:30:00Z">
              <w:r>
                <w:rPr>
                  <w:rFonts w:hint="eastAsia"/>
                </w:rPr>
                <w:t>2</w:t>
              </w:r>
            </w:ins>
          </w:p>
        </w:tc>
        <w:tc>
          <w:tcPr>
            <w:tcW w:w="312" w:type="dxa"/>
            <w:tcPrChange w:id="252" w:author="User" w:date="2017-08-15T15:36:00Z">
              <w:tcPr>
                <w:tcW w:w="312" w:type="dxa"/>
              </w:tcPr>
            </w:tcPrChange>
          </w:tcPr>
          <w:p w14:paraId="622C5C3B" w14:textId="77777777" w:rsidR="0094072F" w:rsidRDefault="0094072F" w:rsidP="00CA5EC9">
            <w:pPr>
              <w:pStyle w:val="a0"/>
              <w:ind w:firstLineChars="0" w:firstLine="0"/>
              <w:rPr>
                <w:ins w:id="253" w:author="User" w:date="2017-08-15T15:11:00Z"/>
                <w:rFonts w:hint="eastAsia"/>
              </w:rPr>
            </w:pPr>
          </w:p>
        </w:tc>
        <w:tc>
          <w:tcPr>
            <w:tcW w:w="2340" w:type="dxa"/>
            <w:gridSpan w:val="3"/>
            <w:tcPrChange w:id="254" w:author="User" w:date="2017-08-15T15:36:00Z">
              <w:tcPr>
                <w:tcW w:w="2340" w:type="dxa"/>
                <w:gridSpan w:val="3"/>
              </w:tcPr>
            </w:tcPrChange>
          </w:tcPr>
          <w:p w14:paraId="259B5B84" w14:textId="50891E03" w:rsidR="0094072F" w:rsidRDefault="0094072F" w:rsidP="00CA5EC9">
            <w:pPr>
              <w:pStyle w:val="a0"/>
              <w:ind w:firstLineChars="0" w:firstLine="0"/>
              <w:rPr>
                <w:ins w:id="255" w:author="User" w:date="2017-08-15T15:11:00Z"/>
                <w:rFonts w:hint="eastAsia"/>
              </w:rPr>
            </w:pPr>
            <w:ins w:id="256" w:author="User" w:date="2017-08-15T15:30:00Z">
              <w:r>
                <w:rPr>
                  <w:rFonts w:hint="eastAsia"/>
                </w:rPr>
                <w:t>synchronous {</w:t>
              </w:r>
            </w:ins>
          </w:p>
        </w:tc>
      </w:tr>
      <w:tr w:rsidR="00C15A0B" w14:paraId="43835592" w14:textId="3017DB51" w:rsidTr="00C15A0B">
        <w:trPr>
          <w:trHeight w:val="246"/>
          <w:ins w:id="257" w:author="User" w:date="2017-08-15T15:11:00Z"/>
          <w:trPrChange w:id="258" w:author="User" w:date="2017-08-15T15:36:00Z">
            <w:trPr>
              <w:trHeight w:val="246"/>
            </w:trPr>
          </w:trPrChange>
        </w:trPr>
        <w:tc>
          <w:tcPr>
            <w:tcW w:w="309" w:type="dxa"/>
            <w:tcPrChange w:id="259" w:author="User" w:date="2017-08-15T15:36:00Z">
              <w:tcPr>
                <w:tcW w:w="309" w:type="dxa"/>
              </w:tcPr>
            </w:tcPrChange>
          </w:tcPr>
          <w:p w14:paraId="5B3219E7" w14:textId="168F65FF" w:rsidR="00933E69" w:rsidRDefault="00933E69" w:rsidP="00CA5EC9">
            <w:pPr>
              <w:pStyle w:val="a0"/>
              <w:ind w:firstLineChars="0" w:firstLine="0"/>
              <w:rPr>
                <w:ins w:id="260" w:author="User" w:date="2017-08-15T15:11:00Z"/>
                <w:rFonts w:hint="eastAsia"/>
              </w:rPr>
            </w:pPr>
            <w:ins w:id="261" w:author="User" w:date="2017-08-15T15:12:00Z">
              <w:r>
                <w:rPr>
                  <w:rFonts w:hint="eastAsia"/>
                </w:rPr>
                <w:t>3</w:t>
              </w:r>
            </w:ins>
          </w:p>
        </w:tc>
        <w:tc>
          <w:tcPr>
            <w:tcW w:w="319" w:type="dxa"/>
            <w:tcPrChange w:id="262" w:author="User" w:date="2017-08-15T15:36:00Z">
              <w:tcPr>
                <w:tcW w:w="319" w:type="dxa"/>
              </w:tcPr>
            </w:tcPrChange>
          </w:tcPr>
          <w:p w14:paraId="4AD2CDEF" w14:textId="77777777" w:rsidR="00933E69" w:rsidRDefault="00933E69" w:rsidP="00CA5EC9">
            <w:pPr>
              <w:pStyle w:val="a0"/>
              <w:ind w:firstLineChars="0" w:firstLine="0"/>
              <w:rPr>
                <w:ins w:id="263" w:author="User" w:date="2017-08-15T15:11:00Z"/>
                <w:rFonts w:hint="eastAsia"/>
              </w:rPr>
            </w:pPr>
          </w:p>
        </w:tc>
        <w:tc>
          <w:tcPr>
            <w:tcW w:w="295" w:type="dxa"/>
            <w:tcPrChange w:id="264" w:author="User" w:date="2017-08-15T15:36:00Z">
              <w:tcPr>
                <w:tcW w:w="295" w:type="dxa"/>
              </w:tcPr>
            </w:tcPrChange>
          </w:tcPr>
          <w:p w14:paraId="5D897231" w14:textId="3968577E" w:rsidR="00933E69" w:rsidRDefault="00933E69" w:rsidP="00CA5EC9">
            <w:pPr>
              <w:pStyle w:val="a0"/>
              <w:ind w:firstLineChars="0" w:firstLine="0"/>
              <w:rPr>
                <w:ins w:id="265" w:author="User" w:date="2017-08-15T15:11:00Z"/>
                <w:rFonts w:hint="eastAsia"/>
              </w:rPr>
            </w:pPr>
          </w:p>
        </w:tc>
        <w:tc>
          <w:tcPr>
            <w:tcW w:w="2028" w:type="dxa"/>
            <w:gridSpan w:val="2"/>
            <w:tcPrChange w:id="266" w:author="User" w:date="2017-08-15T15:36:00Z">
              <w:tcPr>
                <w:tcW w:w="2028" w:type="dxa"/>
                <w:gridSpan w:val="2"/>
              </w:tcPr>
            </w:tcPrChange>
          </w:tcPr>
          <w:p w14:paraId="29DA22EA" w14:textId="288E25CA" w:rsidR="00933E69" w:rsidRDefault="00933E69" w:rsidP="00CA5EC9">
            <w:pPr>
              <w:pStyle w:val="a0"/>
              <w:ind w:firstLineChars="0" w:firstLine="0"/>
              <w:rPr>
                <w:ins w:id="267" w:author="User" w:date="2017-08-15T15:11:00Z"/>
                <w:rFonts w:hint="eastAsia"/>
              </w:rPr>
            </w:pPr>
            <w:proofErr w:type="spellStart"/>
            <w:ins w:id="268" w:author="User" w:date="2017-08-15T15:25:00Z">
              <w:r>
                <w:rPr>
                  <w:rFonts w:hint="eastAsia"/>
                </w:rPr>
                <w:t>foreach</w:t>
              </w:r>
              <w:proofErr w:type="spellEnd"/>
              <w:r>
                <w:rPr>
                  <w:rFonts w:hint="eastAsia"/>
                </w:rPr>
                <w:t xml:space="preserve"> r in Rob</w:t>
              </w:r>
            </w:ins>
            <w:ins w:id="269" w:author="User" w:date="2017-08-15T15:26:00Z">
              <w:r>
                <w:rPr>
                  <w:rFonts w:hint="eastAsia"/>
                </w:rPr>
                <w:t>{</w:t>
              </w:r>
            </w:ins>
          </w:p>
        </w:tc>
        <w:tc>
          <w:tcPr>
            <w:tcW w:w="309" w:type="dxa"/>
            <w:tcPrChange w:id="270" w:author="User" w:date="2017-08-15T15:36:00Z">
              <w:tcPr>
                <w:tcW w:w="309" w:type="dxa"/>
              </w:tcPr>
            </w:tcPrChange>
          </w:tcPr>
          <w:p w14:paraId="2C18AAA8" w14:textId="6E6167DB" w:rsidR="00933E69" w:rsidRDefault="00933E69" w:rsidP="00CA5EC9">
            <w:pPr>
              <w:pStyle w:val="a0"/>
              <w:ind w:firstLineChars="0" w:firstLine="0"/>
              <w:rPr>
                <w:ins w:id="271" w:author="User" w:date="2017-08-15T15:11:00Z"/>
                <w:rFonts w:hint="eastAsia"/>
              </w:rPr>
            </w:pPr>
            <w:ins w:id="272" w:author="User" w:date="2017-08-15T15:18:00Z">
              <w:r>
                <w:rPr>
                  <w:rFonts w:hint="eastAsia"/>
                </w:rPr>
                <w:t>3</w:t>
              </w:r>
            </w:ins>
          </w:p>
        </w:tc>
        <w:tc>
          <w:tcPr>
            <w:tcW w:w="247" w:type="dxa"/>
            <w:tcPrChange w:id="273" w:author="User" w:date="2017-08-15T15:36:00Z">
              <w:tcPr>
                <w:tcW w:w="247" w:type="dxa"/>
              </w:tcPr>
            </w:tcPrChange>
          </w:tcPr>
          <w:p w14:paraId="2520388C" w14:textId="77777777" w:rsidR="00933E69" w:rsidRDefault="00933E69" w:rsidP="00CA5EC9">
            <w:pPr>
              <w:pStyle w:val="a0"/>
              <w:ind w:firstLineChars="0" w:firstLine="0"/>
              <w:rPr>
                <w:ins w:id="274" w:author="User" w:date="2017-08-15T15:11:00Z"/>
                <w:rFonts w:hint="eastAsia"/>
              </w:rPr>
            </w:pPr>
          </w:p>
        </w:tc>
        <w:tc>
          <w:tcPr>
            <w:tcW w:w="2430" w:type="dxa"/>
            <w:gridSpan w:val="3"/>
            <w:tcPrChange w:id="275" w:author="User" w:date="2017-08-15T15:36:00Z">
              <w:tcPr>
                <w:tcW w:w="2430" w:type="dxa"/>
                <w:gridSpan w:val="3"/>
              </w:tcPr>
            </w:tcPrChange>
          </w:tcPr>
          <w:p w14:paraId="76AFD941" w14:textId="14DA2285" w:rsidR="00933E69" w:rsidRDefault="00933E69" w:rsidP="00CA5EC9">
            <w:pPr>
              <w:pStyle w:val="a0"/>
              <w:ind w:firstLineChars="0" w:firstLine="0"/>
              <w:rPr>
                <w:ins w:id="276" w:author="User" w:date="2017-08-15T15:11:00Z"/>
                <w:rFonts w:hint="eastAsia"/>
              </w:rPr>
            </w:pPr>
            <w:ins w:id="277" w:author="User" w:date="2017-08-15T15:27:00Z">
              <w:r>
                <w:rPr>
                  <w:rFonts w:hint="eastAsia"/>
                </w:rPr>
                <w:t>synchronous {</w:t>
              </w:r>
            </w:ins>
          </w:p>
        </w:tc>
        <w:tc>
          <w:tcPr>
            <w:tcW w:w="309" w:type="dxa"/>
            <w:tcPrChange w:id="278" w:author="User" w:date="2017-08-15T15:36:00Z">
              <w:tcPr>
                <w:tcW w:w="309" w:type="dxa"/>
              </w:tcPr>
            </w:tcPrChange>
          </w:tcPr>
          <w:p w14:paraId="4957AC8C" w14:textId="14B2DE7A" w:rsidR="00933E69" w:rsidRDefault="00933E69" w:rsidP="00CA5EC9">
            <w:pPr>
              <w:pStyle w:val="a0"/>
              <w:ind w:firstLineChars="0" w:firstLine="0"/>
              <w:rPr>
                <w:ins w:id="279" w:author="User" w:date="2017-08-15T15:11:00Z"/>
                <w:rFonts w:hint="eastAsia"/>
              </w:rPr>
            </w:pPr>
            <w:ins w:id="280" w:author="User" w:date="2017-08-15T15:30:00Z">
              <w:r>
                <w:rPr>
                  <w:rFonts w:hint="eastAsia"/>
                </w:rPr>
                <w:t>3</w:t>
              </w:r>
            </w:ins>
          </w:p>
        </w:tc>
        <w:tc>
          <w:tcPr>
            <w:tcW w:w="312" w:type="dxa"/>
            <w:tcPrChange w:id="281" w:author="User" w:date="2017-08-15T15:36:00Z">
              <w:tcPr>
                <w:tcW w:w="312" w:type="dxa"/>
              </w:tcPr>
            </w:tcPrChange>
          </w:tcPr>
          <w:p w14:paraId="2ECA3F11" w14:textId="77777777" w:rsidR="00933E69" w:rsidRDefault="00933E69" w:rsidP="00CA5EC9">
            <w:pPr>
              <w:pStyle w:val="a0"/>
              <w:ind w:firstLineChars="0" w:firstLine="0"/>
              <w:rPr>
                <w:ins w:id="282" w:author="User" w:date="2017-08-15T15:11:00Z"/>
                <w:rFonts w:hint="eastAsia"/>
              </w:rPr>
            </w:pPr>
          </w:p>
        </w:tc>
        <w:tc>
          <w:tcPr>
            <w:tcW w:w="321" w:type="dxa"/>
            <w:tcPrChange w:id="283" w:author="User" w:date="2017-08-15T15:36:00Z">
              <w:tcPr>
                <w:tcW w:w="321" w:type="dxa"/>
              </w:tcPr>
            </w:tcPrChange>
          </w:tcPr>
          <w:p w14:paraId="3CA7DB7B" w14:textId="77777777" w:rsidR="00933E69" w:rsidRDefault="00933E69" w:rsidP="00CA5EC9">
            <w:pPr>
              <w:pStyle w:val="a0"/>
              <w:ind w:firstLineChars="0" w:firstLine="0"/>
              <w:rPr>
                <w:ins w:id="284" w:author="User" w:date="2017-08-15T15:11:00Z"/>
                <w:rFonts w:hint="eastAsia"/>
              </w:rPr>
            </w:pPr>
          </w:p>
        </w:tc>
        <w:tc>
          <w:tcPr>
            <w:tcW w:w="2019" w:type="dxa"/>
            <w:gridSpan w:val="2"/>
            <w:tcPrChange w:id="285" w:author="User" w:date="2017-08-15T15:36:00Z">
              <w:tcPr>
                <w:tcW w:w="2019" w:type="dxa"/>
                <w:gridSpan w:val="2"/>
              </w:tcPr>
            </w:tcPrChange>
          </w:tcPr>
          <w:p w14:paraId="1E4580F4" w14:textId="4C37B446" w:rsidR="00933E69" w:rsidRDefault="00933E69" w:rsidP="00CA5EC9">
            <w:pPr>
              <w:pStyle w:val="a0"/>
              <w:ind w:firstLineChars="0" w:firstLine="0"/>
              <w:rPr>
                <w:ins w:id="286" w:author="User" w:date="2017-08-15T15:11:00Z"/>
                <w:rFonts w:hint="eastAsia"/>
              </w:rPr>
            </w:pPr>
            <w:proofErr w:type="spellStart"/>
            <w:ins w:id="287" w:author="User" w:date="2017-08-15T15:31:00Z">
              <w:r>
                <w:rPr>
                  <w:rFonts w:hint="eastAsia"/>
                </w:rPr>
                <w:t>foreach</w:t>
              </w:r>
              <w:proofErr w:type="spellEnd"/>
              <w:r>
                <w:rPr>
                  <w:rFonts w:hint="eastAsia"/>
                </w:rPr>
                <w:t xml:space="preserve"> r in Rob</w:t>
              </w:r>
              <w:r>
                <w:rPr>
                  <w:rFonts w:hint="eastAsia"/>
                </w:rPr>
                <w:t>{</w:t>
              </w:r>
            </w:ins>
          </w:p>
        </w:tc>
      </w:tr>
      <w:tr w:rsidR="00C15A0B" w14:paraId="7AB7E4E4" w14:textId="424F0488" w:rsidTr="00C15A0B">
        <w:trPr>
          <w:trHeight w:val="246"/>
          <w:ins w:id="288" w:author="User" w:date="2017-08-15T15:11:00Z"/>
          <w:trPrChange w:id="289" w:author="User" w:date="2017-08-15T15:36:00Z">
            <w:trPr>
              <w:trHeight w:val="246"/>
            </w:trPr>
          </w:trPrChange>
        </w:trPr>
        <w:tc>
          <w:tcPr>
            <w:tcW w:w="309" w:type="dxa"/>
            <w:tcPrChange w:id="290" w:author="User" w:date="2017-08-15T15:36:00Z">
              <w:tcPr>
                <w:tcW w:w="309" w:type="dxa"/>
              </w:tcPr>
            </w:tcPrChange>
          </w:tcPr>
          <w:p w14:paraId="20768C4C" w14:textId="4C390E65" w:rsidR="00626BE2" w:rsidRDefault="00626BE2" w:rsidP="00CA5EC9">
            <w:pPr>
              <w:pStyle w:val="a0"/>
              <w:ind w:firstLineChars="0" w:firstLine="0"/>
              <w:rPr>
                <w:ins w:id="291" w:author="User" w:date="2017-08-15T15:11:00Z"/>
                <w:rFonts w:hint="eastAsia"/>
              </w:rPr>
            </w:pPr>
            <w:ins w:id="292" w:author="User" w:date="2017-08-15T15:12:00Z">
              <w:r>
                <w:rPr>
                  <w:rFonts w:hint="eastAsia"/>
                </w:rPr>
                <w:t>4</w:t>
              </w:r>
            </w:ins>
          </w:p>
        </w:tc>
        <w:tc>
          <w:tcPr>
            <w:tcW w:w="319" w:type="dxa"/>
            <w:tcPrChange w:id="293" w:author="User" w:date="2017-08-15T15:36:00Z">
              <w:tcPr>
                <w:tcW w:w="319" w:type="dxa"/>
              </w:tcPr>
            </w:tcPrChange>
          </w:tcPr>
          <w:p w14:paraId="3AC52835" w14:textId="77777777" w:rsidR="00626BE2" w:rsidRDefault="00626BE2" w:rsidP="00CA5EC9">
            <w:pPr>
              <w:pStyle w:val="a0"/>
              <w:ind w:firstLineChars="0" w:firstLine="0"/>
              <w:rPr>
                <w:ins w:id="294" w:author="User" w:date="2017-08-15T15:11:00Z"/>
                <w:rFonts w:hint="eastAsia"/>
              </w:rPr>
            </w:pPr>
          </w:p>
        </w:tc>
        <w:tc>
          <w:tcPr>
            <w:tcW w:w="295" w:type="dxa"/>
            <w:tcPrChange w:id="295" w:author="User" w:date="2017-08-15T15:36:00Z">
              <w:tcPr>
                <w:tcW w:w="295" w:type="dxa"/>
              </w:tcPr>
            </w:tcPrChange>
          </w:tcPr>
          <w:p w14:paraId="19F01C44" w14:textId="0499B3A2" w:rsidR="00626BE2" w:rsidRDefault="00626BE2" w:rsidP="00CA5EC9">
            <w:pPr>
              <w:pStyle w:val="a0"/>
              <w:ind w:firstLineChars="0" w:firstLine="0"/>
              <w:rPr>
                <w:ins w:id="296" w:author="User" w:date="2017-08-15T15:11:00Z"/>
                <w:rFonts w:hint="eastAsia"/>
              </w:rPr>
            </w:pPr>
          </w:p>
        </w:tc>
        <w:tc>
          <w:tcPr>
            <w:tcW w:w="263" w:type="dxa"/>
            <w:tcPrChange w:id="297" w:author="User" w:date="2017-08-15T15:36:00Z">
              <w:tcPr>
                <w:tcW w:w="263" w:type="dxa"/>
              </w:tcPr>
            </w:tcPrChange>
          </w:tcPr>
          <w:p w14:paraId="5A093411" w14:textId="77777777" w:rsidR="00626BE2" w:rsidRDefault="00626BE2" w:rsidP="00CA5EC9">
            <w:pPr>
              <w:pStyle w:val="a0"/>
              <w:ind w:firstLineChars="0" w:firstLine="0"/>
              <w:rPr>
                <w:ins w:id="298" w:author="User" w:date="2017-08-15T15:11:00Z"/>
                <w:rFonts w:hint="eastAsia"/>
              </w:rPr>
            </w:pPr>
          </w:p>
        </w:tc>
        <w:tc>
          <w:tcPr>
            <w:tcW w:w="1765" w:type="dxa"/>
            <w:tcPrChange w:id="299" w:author="User" w:date="2017-08-15T15:36:00Z">
              <w:tcPr>
                <w:tcW w:w="1765" w:type="dxa"/>
              </w:tcPr>
            </w:tcPrChange>
          </w:tcPr>
          <w:p w14:paraId="3ED18536" w14:textId="335D2999" w:rsidR="00626BE2" w:rsidRDefault="00626BE2" w:rsidP="00CA5EC9">
            <w:pPr>
              <w:pStyle w:val="a0"/>
              <w:ind w:firstLineChars="0" w:firstLine="0"/>
              <w:rPr>
                <w:ins w:id="300" w:author="User" w:date="2017-08-15T15:11:00Z"/>
                <w:rFonts w:hint="eastAsia"/>
              </w:rPr>
            </w:pPr>
            <w:proofErr w:type="spellStart"/>
            <w:ins w:id="301" w:author="User" w:date="2017-08-15T15:25:00Z">
              <w:r>
                <w:rPr>
                  <w:rFonts w:hint="eastAsia"/>
                </w:rPr>
                <w:t>r.look</w:t>
              </w:r>
            </w:ins>
            <w:proofErr w:type="spellEnd"/>
          </w:p>
        </w:tc>
        <w:tc>
          <w:tcPr>
            <w:tcW w:w="309" w:type="dxa"/>
            <w:tcPrChange w:id="302" w:author="User" w:date="2017-08-15T15:36:00Z">
              <w:tcPr>
                <w:tcW w:w="309" w:type="dxa"/>
              </w:tcPr>
            </w:tcPrChange>
          </w:tcPr>
          <w:p w14:paraId="7EF0F34E" w14:textId="4E7A245B" w:rsidR="00626BE2" w:rsidRDefault="00626BE2" w:rsidP="00CA5EC9">
            <w:pPr>
              <w:pStyle w:val="a0"/>
              <w:ind w:firstLineChars="0" w:firstLine="0"/>
              <w:rPr>
                <w:ins w:id="303" w:author="User" w:date="2017-08-15T15:11:00Z"/>
                <w:rFonts w:hint="eastAsia"/>
              </w:rPr>
            </w:pPr>
            <w:ins w:id="304" w:author="User" w:date="2017-08-15T15:18:00Z">
              <w:r>
                <w:rPr>
                  <w:rFonts w:hint="eastAsia"/>
                </w:rPr>
                <w:t>4</w:t>
              </w:r>
            </w:ins>
          </w:p>
        </w:tc>
        <w:tc>
          <w:tcPr>
            <w:tcW w:w="247" w:type="dxa"/>
            <w:tcPrChange w:id="305" w:author="User" w:date="2017-08-15T15:36:00Z">
              <w:tcPr>
                <w:tcW w:w="247" w:type="dxa"/>
              </w:tcPr>
            </w:tcPrChange>
          </w:tcPr>
          <w:p w14:paraId="2DD8652C" w14:textId="77777777" w:rsidR="00626BE2" w:rsidRDefault="00626BE2" w:rsidP="00CA5EC9">
            <w:pPr>
              <w:pStyle w:val="a0"/>
              <w:ind w:firstLineChars="0" w:firstLine="0"/>
              <w:rPr>
                <w:ins w:id="306" w:author="User" w:date="2017-08-15T15:11:00Z"/>
                <w:rFonts w:hint="eastAsia"/>
              </w:rPr>
            </w:pPr>
          </w:p>
        </w:tc>
        <w:tc>
          <w:tcPr>
            <w:tcW w:w="311" w:type="dxa"/>
            <w:tcPrChange w:id="307" w:author="User" w:date="2017-08-15T15:36:00Z">
              <w:tcPr>
                <w:tcW w:w="311" w:type="dxa"/>
              </w:tcPr>
            </w:tcPrChange>
          </w:tcPr>
          <w:p w14:paraId="16933F7E" w14:textId="77777777" w:rsidR="00626BE2" w:rsidRDefault="00626BE2" w:rsidP="00CA5EC9">
            <w:pPr>
              <w:pStyle w:val="a0"/>
              <w:ind w:firstLineChars="0" w:firstLine="0"/>
              <w:rPr>
                <w:ins w:id="308" w:author="User" w:date="2017-08-15T15:11:00Z"/>
                <w:rFonts w:hint="eastAsia"/>
              </w:rPr>
            </w:pPr>
          </w:p>
        </w:tc>
        <w:tc>
          <w:tcPr>
            <w:tcW w:w="2119" w:type="dxa"/>
            <w:gridSpan w:val="2"/>
            <w:tcPrChange w:id="309" w:author="User" w:date="2017-08-15T15:36:00Z">
              <w:tcPr>
                <w:tcW w:w="2119" w:type="dxa"/>
                <w:gridSpan w:val="2"/>
              </w:tcPr>
            </w:tcPrChange>
          </w:tcPr>
          <w:p w14:paraId="0843C925" w14:textId="24CF7794" w:rsidR="00626BE2" w:rsidRDefault="00626BE2" w:rsidP="00CA5EC9">
            <w:pPr>
              <w:pStyle w:val="a0"/>
              <w:ind w:firstLineChars="0" w:firstLine="0"/>
              <w:rPr>
                <w:ins w:id="310" w:author="User" w:date="2017-08-15T15:11:00Z"/>
                <w:rFonts w:hint="eastAsia"/>
              </w:rPr>
            </w:pPr>
            <w:proofErr w:type="spellStart"/>
            <w:ins w:id="311" w:author="User" w:date="2017-08-15T15:27:00Z">
              <w:r>
                <w:rPr>
                  <w:rFonts w:hint="eastAsia"/>
                </w:rPr>
                <w:t>foreach</w:t>
              </w:r>
              <w:proofErr w:type="spellEnd"/>
              <w:r>
                <w:rPr>
                  <w:rFonts w:hint="eastAsia"/>
                </w:rPr>
                <w:t xml:space="preserve"> r in </w:t>
              </w:r>
              <w:proofErr w:type="spellStart"/>
              <w:r>
                <w:rPr>
                  <w:rFonts w:hint="eastAsia"/>
                </w:rPr>
                <w:t>Sched</w:t>
              </w:r>
              <w:proofErr w:type="spellEnd"/>
              <w:r>
                <w:rPr>
                  <w:rFonts w:hint="eastAsia"/>
                </w:rPr>
                <w:t>{</w:t>
              </w:r>
            </w:ins>
          </w:p>
        </w:tc>
        <w:tc>
          <w:tcPr>
            <w:tcW w:w="309" w:type="dxa"/>
            <w:tcPrChange w:id="312" w:author="User" w:date="2017-08-15T15:36:00Z">
              <w:tcPr>
                <w:tcW w:w="309" w:type="dxa"/>
              </w:tcPr>
            </w:tcPrChange>
          </w:tcPr>
          <w:p w14:paraId="7CB30446" w14:textId="2D0DA219" w:rsidR="00626BE2" w:rsidRDefault="00626BE2" w:rsidP="00CA5EC9">
            <w:pPr>
              <w:pStyle w:val="a0"/>
              <w:ind w:firstLineChars="0" w:firstLine="0"/>
              <w:rPr>
                <w:ins w:id="313" w:author="User" w:date="2017-08-15T15:11:00Z"/>
                <w:rFonts w:hint="eastAsia"/>
              </w:rPr>
            </w:pPr>
            <w:ins w:id="314" w:author="User" w:date="2017-08-15T15:30:00Z">
              <w:r>
                <w:rPr>
                  <w:rFonts w:hint="eastAsia"/>
                </w:rPr>
                <w:t>4</w:t>
              </w:r>
            </w:ins>
          </w:p>
        </w:tc>
        <w:tc>
          <w:tcPr>
            <w:tcW w:w="312" w:type="dxa"/>
            <w:tcPrChange w:id="315" w:author="User" w:date="2017-08-15T15:36:00Z">
              <w:tcPr>
                <w:tcW w:w="312" w:type="dxa"/>
              </w:tcPr>
            </w:tcPrChange>
          </w:tcPr>
          <w:p w14:paraId="32B8B89D" w14:textId="77777777" w:rsidR="00626BE2" w:rsidRDefault="00626BE2" w:rsidP="00CA5EC9">
            <w:pPr>
              <w:pStyle w:val="a0"/>
              <w:ind w:firstLineChars="0" w:firstLine="0"/>
              <w:rPr>
                <w:ins w:id="316" w:author="User" w:date="2017-08-15T15:11:00Z"/>
                <w:rFonts w:hint="eastAsia"/>
              </w:rPr>
            </w:pPr>
          </w:p>
        </w:tc>
        <w:tc>
          <w:tcPr>
            <w:tcW w:w="321" w:type="dxa"/>
            <w:tcPrChange w:id="317" w:author="User" w:date="2017-08-15T15:36:00Z">
              <w:tcPr>
                <w:tcW w:w="321" w:type="dxa"/>
              </w:tcPr>
            </w:tcPrChange>
          </w:tcPr>
          <w:p w14:paraId="6D11B017" w14:textId="77777777" w:rsidR="00626BE2" w:rsidRDefault="00626BE2" w:rsidP="00CA5EC9">
            <w:pPr>
              <w:pStyle w:val="a0"/>
              <w:ind w:firstLineChars="0" w:firstLine="0"/>
              <w:rPr>
                <w:ins w:id="318" w:author="User" w:date="2017-08-15T15:11:00Z"/>
                <w:rFonts w:hint="eastAsia"/>
              </w:rPr>
            </w:pPr>
          </w:p>
        </w:tc>
        <w:tc>
          <w:tcPr>
            <w:tcW w:w="272" w:type="dxa"/>
            <w:tcPrChange w:id="319" w:author="User" w:date="2017-08-15T15:36:00Z">
              <w:tcPr>
                <w:tcW w:w="272" w:type="dxa"/>
              </w:tcPr>
            </w:tcPrChange>
          </w:tcPr>
          <w:p w14:paraId="1705B62C" w14:textId="7EE6F132" w:rsidR="00626BE2" w:rsidRDefault="00626BE2" w:rsidP="00CA5EC9">
            <w:pPr>
              <w:pStyle w:val="a0"/>
              <w:ind w:firstLineChars="0" w:firstLine="0"/>
              <w:rPr>
                <w:ins w:id="320" w:author="User" w:date="2017-08-15T15:11:00Z"/>
                <w:rFonts w:hint="eastAsia"/>
              </w:rPr>
            </w:pPr>
          </w:p>
        </w:tc>
        <w:tc>
          <w:tcPr>
            <w:tcW w:w="1747" w:type="dxa"/>
            <w:tcPrChange w:id="321" w:author="User" w:date="2017-08-15T15:36:00Z">
              <w:tcPr>
                <w:tcW w:w="1747" w:type="dxa"/>
              </w:tcPr>
            </w:tcPrChange>
          </w:tcPr>
          <w:p w14:paraId="6C6DAECB" w14:textId="52F674AA" w:rsidR="00626BE2" w:rsidRDefault="00626BE2" w:rsidP="00CA5EC9">
            <w:pPr>
              <w:pStyle w:val="a0"/>
              <w:ind w:firstLineChars="0" w:firstLine="0"/>
              <w:rPr>
                <w:ins w:id="322" w:author="User" w:date="2017-08-15T15:11:00Z"/>
                <w:rFonts w:hint="eastAsia"/>
              </w:rPr>
            </w:pPr>
            <w:proofErr w:type="spellStart"/>
            <w:ins w:id="323" w:author="User" w:date="2017-08-15T15:32:00Z">
              <w:r>
                <w:rPr>
                  <w:rFonts w:hint="eastAsia"/>
                </w:rPr>
                <w:t>r.look</w:t>
              </w:r>
            </w:ins>
            <w:proofErr w:type="spellEnd"/>
          </w:p>
        </w:tc>
      </w:tr>
      <w:tr w:rsidR="00C15A0B" w14:paraId="12BF5732" w14:textId="3505E4F7" w:rsidTr="00C15A0B">
        <w:tblPrEx>
          <w:tblPrExChange w:id="324" w:author="User" w:date="2017-08-15T15:36: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46"/>
          <w:ins w:id="325" w:author="User" w:date="2017-08-15T15:11:00Z"/>
          <w:trPrChange w:id="326" w:author="User" w:date="2017-08-15T15:36:00Z">
            <w:trPr>
              <w:trHeight w:val="246"/>
            </w:trPr>
          </w:trPrChange>
        </w:trPr>
        <w:tc>
          <w:tcPr>
            <w:tcW w:w="309" w:type="dxa"/>
            <w:tcPrChange w:id="327" w:author="User" w:date="2017-08-15T15:36:00Z">
              <w:tcPr>
                <w:tcW w:w="309" w:type="dxa"/>
              </w:tcPr>
            </w:tcPrChange>
          </w:tcPr>
          <w:p w14:paraId="7BD4FB95" w14:textId="43EA07AB" w:rsidR="00626BE2" w:rsidRDefault="00626BE2" w:rsidP="00CA5EC9">
            <w:pPr>
              <w:pStyle w:val="a0"/>
              <w:ind w:firstLineChars="0" w:firstLine="0"/>
              <w:rPr>
                <w:ins w:id="328" w:author="User" w:date="2017-08-15T15:11:00Z"/>
                <w:rFonts w:hint="eastAsia"/>
              </w:rPr>
            </w:pPr>
            <w:ins w:id="329" w:author="User" w:date="2017-08-15T15:12:00Z">
              <w:r>
                <w:rPr>
                  <w:rFonts w:hint="eastAsia"/>
                </w:rPr>
                <w:t>5</w:t>
              </w:r>
            </w:ins>
          </w:p>
        </w:tc>
        <w:tc>
          <w:tcPr>
            <w:tcW w:w="319" w:type="dxa"/>
            <w:tcPrChange w:id="330" w:author="User" w:date="2017-08-15T15:36:00Z">
              <w:tcPr>
                <w:tcW w:w="319" w:type="dxa"/>
              </w:tcPr>
            </w:tcPrChange>
          </w:tcPr>
          <w:p w14:paraId="19531CE9" w14:textId="77777777" w:rsidR="00626BE2" w:rsidRDefault="00626BE2" w:rsidP="00CA5EC9">
            <w:pPr>
              <w:pStyle w:val="a0"/>
              <w:ind w:firstLineChars="0" w:firstLine="0"/>
              <w:rPr>
                <w:ins w:id="331" w:author="User" w:date="2017-08-15T15:11:00Z"/>
                <w:rFonts w:hint="eastAsia"/>
              </w:rPr>
            </w:pPr>
          </w:p>
        </w:tc>
        <w:tc>
          <w:tcPr>
            <w:tcW w:w="295" w:type="dxa"/>
            <w:tcPrChange w:id="332" w:author="User" w:date="2017-08-15T15:36:00Z">
              <w:tcPr>
                <w:tcW w:w="295" w:type="dxa"/>
              </w:tcPr>
            </w:tcPrChange>
          </w:tcPr>
          <w:p w14:paraId="150EB41F" w14:textId="178CF334" w:rsidR="00626BE2" w:rsidRDefault="00626BE2" w:rsidP="00CA5EC9">
            <w:pPr>
              <w:pStyle w:val="a0"/>
              <w:ind w:firstLineChars="0" w:firstLine="0"/>
              <w:rPr>
                <w:ins w:id="333" w:author="User" w:date="2017-08-15T15:11:00Z"/>
                <w:rFonts w:hint="eastAsia"/>
              </w:rPr>
            </w:pPr>
          </w:p>
        </w:tc>
        <w:tc>
          <w:tcPr>
            <w:tcW w:w="263" w:type="dxa"/>
            <w:tcPrChange w:id="334" w:author="User" w:date="2017-08-15T15:36:00Z">
              <w:tcPr>
                <w:tcW w:w="263" w:type="dxa"/>
              </w:tcPr>
            </w:tcPrChange>
          </w:tcPr>
          <w:p w14:paraId="76629456" w14:textId="77777777" w:rsidR="00626BE2" w:rsidRDefault="00626BE2" w:rsidP="00CA5EC9">
            <w:pPr>
              <w:pStyle w:val="a0"/>
              <w:ind w:firstLineChars="0" w:firstLine="0"/>
              <w:rPr>
                <w:ins w:id="335" w:author="User" w:date="2017-08-15T15:11:00Z"/>
                <w:rFonts w:hint="eastAsia"/>
              </w:rPr>
            </w:pPr>
          </w:p>
        </w:tc>
        <w:tc>
          <w:tcPr>
            <w:tcW w:w="1765" w:type="dxa"/>
            <w:tcPrChange w:id="336" w:author="User" w:date="2017-08-15T15:36:00Z">
              <w:tcPr>
                <w:tcW w:w="1765" w:type="dxa"/>
              </w:tcPr>
            </w:tcPrChange>
          </w:tcPr>
          <w:p w14:paraId="64CE111E" w14:textId="50F74FD5" w:rsidR="00626BE2" w:rsidRDefault="00626BE2" w:rsidP="00CA5EC9">
            <w:pPr>
              <w:pStyle w:val="a0"/>
              <w:ind w:firstLineChars="0" w:firstLine="0"/>
              <w:rPr>
                <w:ins w:id="337" w:author="User" w:date="2017-08-15T15:11:00Z"/>
                <w:rFonts w:hint="eastAsia"/>
              </w:rPr>
            </w:pPr>
            <w:proofErr w:type="spellStart"/>
            <w:ins w:id="338" w:author="User" w:date="2017-08-15T15:25:00Z">
              <w:r>
                <w:rPr>
                  <w:rFonts w:hint="eastAsia"/>
                </w:rPr>
                <w:t>r.compute</w:t>
              </w:r>
            </w:ins>
            <w:proofErr w:type="spellEnd"/>
          </w:p>
        </w:tc>
        <w:tc>
          <w:tcPr>
            <w:tcW w:w="309" w:type="dxa"/>
            <w:tcPrChange w:id="339" w:author="User" w:date="2017-08-15T15:36:00Z">
              <w:tcPr>
                <w:tcW w:w="309" w:type="dxa"/>
              </w:tcPr>
            </w:tcPrChange>
          </w:tcPr>
          <w:p w14:paraId="34C46D9A" w14:textId="118CE230" w:rsidR="00626BE2" w:rsidRDefault="00626BE2" w:rsidP="00CA5EC9">
            <w:pPr>
              <w:pStyle w:val="a0"/>
              <w:ind w:firstLineChars="0" w:firstLine="0"/>
              <w:rPr>
                <w:ins w:id="340" w:author="User" w:date="2017-08-15T15:11:00Z"/>
                <w:rFonts w:hint="eastAsia"/>
              </w:rPr>
            </w:pPr>
            <w:ins w:id="341" w:author="User" w:date="2017-08-15T15:18:00Z">
              <w:r>
                <w:rPr>
                  <w:rFonts w:hint="eastAsia"/>
                </w:rPr>
                <w:t>5</w:t>
              </w:r>
            </w:ins>
          </w:p>
        </w:tc>
        <w:tc>
          <w:tcPr>
            <w:tcW w:w="247" w:type="dxa"/>
            <w:tcPrChange w:id="342" w:author="User" w:date="2017-08-15T15:36:00Z">
              <w:tcPr>
                <w:tcW w:w="247" w:type="dxa"/>
              </w:tcPr>
            </w:tcPrChange>
          </w:tcPr>
          <w:p w14:paraId="1A910D2E" w14:textId="77777777" w:rsidR="00626BE2" w:rsidRDefault="00626BE2" w:rsidP="00CA5EC9">
            <w:pPr>
              <w:pStyle w:val="a0"/>
              <w:ind w:firstLineChars="0" w:firstLine="0"/>
              <w:rPr>
                <w:ins w:id="343" w:author="User" w:date="2017-08-15T15:11:00Z"/>
                <w:rFonts w:hint="eastAsia"/>
              </w:rPr>
            </w:pPr>
          </w:p>
        </w:tc>
        <w:tc>
          <w:tcPr>
            <w:tcW w:w="311" w:type="dxa"/>
            <w:tcPrChange w:id="344" w:author="User" w:date="2017-08-15T15:36:00Z">
              <w:tcPr>
                <w:tcW w:w="311" w:type="dxa"/>
              </w:tcPr>
            </w:tcPrChange>
          </w:tcPr>
          <w:p w14:paraId="06EA1CD6" w14:textId="77777777" w:rsidR="00626BE2" w:rsidRDefault="00626BE2" w:rsidP="00CA5EC9">
            <w:pPr>
              <w:pStyle w:val="a0"/>
              <w:ind w:firstLineChars="0" w:firstLine="0"/>
              <w:rPr>
                <w:ins w:id="345" w:author="User" w:date="2017-08-15T15:11:00Z"/>
                <w:rFonts w:hint="eastAsia"/>
              </w:rPr>
            </w:pPr>
          </w:p>
        </w:tc>
        <w:tc>
          <w:tcPr>
            <w:tcW w:w="247" w:type="dxa"/>
            <w:tcPrChange w:id="346" w:author="User" w:date="2017-08-15T15:36:00Z">
              <w:tcPr>
                <w:tcW w:w="247" w:type="dxa"/>
              </w:tcPr>
            </w:tcPrChange>
          </w:tcPr>
          <w:p w14:paraId="2103B343" w14:textId="77777777" w:rsidR="00626BE2" w:rsidRDefault="00626BE2" w:rsidP="00CA5EC9">
            <w:pPr>
              <w:pStyle w:val="a0"/>
              <w:ind w:firstLineChars="0" w:firstLine="0"/>
              <w:rPr>
                <w:ins w:id="347" w:author="User" w:date="2017-08-15T15:11:00Z"/>
                <w:rFonts w:hint="eastAsia"/>
              </w:rPr>
            </w:pPr>
          </w:p>
        </w:tc>
        <w:tc>
          <w:tcPr>
            <w:tcW w:w="1872" w:type="dxa"/>
            <w:tcPrChange w:id="348" w:author="User" w:date="2017-08-15T15:36:00Z">
              <w:tcPr>
                <w:tcW w:w="1872" w:type="dxa"/>
              </w:tcPr>
            </w:tcPrChange>
          </w:tcPr>
          <w:p w14:paraId="25AD07F6" w14:textId="46F3A6C8" w:rsidR="00626BE2" w:rsidRDefault="00626BE2" w:rsidP="00CA5EC9">
            <w:pPr>
              <w:pStyle w:val="a0"/>
              <w:ind w:firstLineChars="0" w:firstLine="0"/>
              <w:rPr>
                <w:ins w:id="349" w:author="User" w:date="2017-08-15T15:11:00Z"/>
                <w:rFonts w:hint="eastAsia"/>
              </w:rPr>
            </w:pPr>
            <w:bookmarkStart w:id="350" w:name="OLE_LINK791"/>
            <w:bookmarkStart w:id="351" w:name="OLE_LINK792"/>
            <w:proofErr w:type="spellStart"/>
            <w:ins w:id="352" w:author="User" w:date="2017-08-15T15:28:00Z">
              <w:r>
                <w:rPr>
                  <w:rFonts w:hint="eastAsia"/>
                </w:rPr>
                <w:t>r.look</w:t>
              </w:r>
            </w:ins>
            <w:bookmarkEnd w:id="350"/>
            <w:bookmarkEnd w:id="351"/>
            <w:proofErr w:type="spellEnd"/>
          </w:p>
        </w:tc>
        <w:tc>
          <w:tcPr>
            <w:tcW w:w="309" w:type="dxa"/>
            <w:tcPrChange w:id="353" w:author="User" w:date="2017-08-15T15:36:00Z">
              <w:tcPr>
                <w:tcW w:w="309" w:type="dxa"/>
              </w:tcPr>
            </w:tcPrChange>
          </w:tcPr>
          <w:p w14:paraId="6EAD8B21" w14:textId="7F106043" w:rsidR="00626BE2" w:rsidRDefault="00626BE2" w:rsidP="00CA5EC9">
            <w:pPr>
              <w:pStyle w:val="a0"/>
              <w:ind w:firstLineChars="0" w:firstLine="0"/>
              <w:rPr>
                <w:ins w:id="354" w:author="User" w:date="2017-08-15T15:11:00Z"/>
                <w:rFonts w:hint="eastAsia"/>
              </w:rPr>
            </w:pPr>
            <w:ins w:id="355" w:author="User" w:date="2017-08-15T15:30:00Z">
              <w:r>
                <w:rPr>
                  <w:rFonts w:hint="eastAsia"/>
                </w:rPr>
                <w:t>5</w:t>
              </w:r>
            </w:ins>
          </w:p>
        </w:tc>
        <w:tc>
          <w:tcPr>
            <w:tcW w:w="312" w:type="dxa"/>
            <w:tcPrChange w:id="356" w:author="User" w:date="2017-08-15T15:36:00Z">
              <w:tcPr>
                <w:tcW w:w="312" w:type="dxa"/>
              </w:tcPr>
            </w:tcPrChange>
          </w:tcPr>
          <w:p w14:paraId="1A04FBE0" w14:textId="77777777" w:rsidR="00626BE2" w:rsidRDefault="00626BE2" w:rsidP="00CA5EC9">
            <w:pPr>
              <w:pStyle w:val="a0"/>
              <w:ind w:firstLineChars="0" w:firstLine="0"/>
              <w:rPr>
                <w:ins w:id="357" w:author="User" w:date="2017-08-15T15:11:00Z"/>
                <w:rFonts w:hint="eastAsia"/>
              </w:rPr>
            </w:pPr>
          </w:p>
        </w:tc>
        <w:tc>
          <w:tcPr>
            <w:tcW w:w="321" w:type="dxa"/>
            <w:tcPrChange w:id="358" w:author="User" w:date="2017-08-15T15:36:00Z">
              <w:tcPr>
                <w:tcW w:w="321" w:type="dxa"/>
              </w:tcPr>
            </w:tcPrChange>
          </w:tcPr>
          <w:p w14:paraId="4B841D5E" w14:textId="77777777" w:rsidR="00626BE2" w:rsidRDefault="00626BE2" w:rsidP="00CA5EC9">
            <w:pPr>
              <w:pStyle w:val="a0"/>
              <w:ind w:firstLineChars="0" w:firstLine="0"/>
              <w:rPr>
                <w:ins w:id="359" w:author="User" w:date="2017-08-15T15:11:00Z"/>
                <w:rFonts w:hint="eastAsia"/>
              </w:rPr>
            </w:pPr>
          </w:p>
        </w:tc>
        <w:tc>
          <w:tcPr>
            <w:tcW w:w="272" w:type="dxa"/>
            <w:tcPrChange w:id="360" w:author="User" w:date="2017-08-15T15:36:00Z">
              <w:tcPr>
                <w:tcW w:w="272" w:type="dxa"/>
              </w:tcPr>
            </w:tcPrChange>
          </w:tcPr>
          <w:p w14:paraId="34D16D85" w14:textId="7CC00FC9" w:rsidR="00626BE2" w:rsidRDefault="00626BE2" w:rsidP="00CA5EC9">
            <w:pPr>
              <w:pStyle w:val="a0"/>
              <w:ind w:firstLineChars="0" w:firstLine="0"/>
              <w:rPr>
                <w:ins w:id="361" w:author="User" w:date="2017-08-15T15:11:00Z"/>
                <w:rFonts w:hint="eastAsia"/>
              </w:rPr>
            </w:pPr>
          </w:p>
        </w:tc>
        <w:tc>
          <w:tcPr>
            <w:tcW w:w="1747" w:type="dxa"/>
            <w:tcPrChange w:id="362" w:author="User" w:date="2017-08-15T15:36:00Z">
              <w:tcPr>
                <w:tcW w:w="1747" w:type="dxa"/>
              </w:tcPr>
            </w:tcPrChange>
          </w:tcPr>
          <w:p w14:paraId="3E2DB458" w14:textId="6B02D761" w:rsidR="00626BE2" w:rsidRDefault="00626BE2" w:rsidP="00CA5EC9">
            <w:pPr>
              <w:pStyle w:val="a0"/>
              <w:ind w:firstLineChars="0" w:firstLine="0"/>
              <w:rPr>
                <w:ins w:id="363" w:author="User" w:date="2017-08-15T15:11:00Z"/>
                <w:rFonts w:hint="eastAsia"/>
              </w:rPr>
            </w:pPr>
            <w:proofErr w:type="spellStart"/>
            <w:ins w:id="364" w:author="User" w:date="2017-08-15T15:32:00Z">
              <w:r>
                <w:rPr>
                  <w:rFonts w:hint="eastAsia"/>
                </w:rPr>
                <w:t>r.compute</w:t>
              </w:r>
            </w:ins>
            <w:proofErr w:type="spellEnd"/>
          </w:p>
        </w:tc>
      </w:tr>
      <w:tr w:rsidR="00C15A0B" w14:paraId="4FC681A9" w14:textId="36143CB5" w:rsidTr="00C15A0B">
        <w:tblPrEx>
          <w:tblPrExChange w:id="365" w:author="User" w:date="2017-08-15T15:36: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46"/>
          <w:ins w:id="366" w:author="User" w:date="2017-08-15T15:11:00Z"/>
          <w:trPrChange w:id="367" w:author="User" w:date="2017-08-15T15:36:00Z">
            <w:trPr>
              <w:trHeight w:val="246"/>
            </w:trPr>
          </w:trPrChange>
        </w:trPr>
        <w:tc>
          <w:tcPr>
            <w:tcW w:w="309" w:type="dxa"/>
            <w:tcPrChange w:id="368" w:author="User" w:date="2017-08-15T15:36:00Z">
              <w:tcPr>
                <w:tcW w:w="309" w:type="dxa"/>
              </w:tcPr>
            </w:tcPrChange>
          </w:tcPr>
          <w:p w14:paraId="5180C359" w14:textId="0434FB4C" w:rsidR="00626BE2" w:rsidRDefault="00626BE2" w:rsidP="00CA5EC9">
            <w:pPr>
              <w:pStyle w:val="a0"/>
              <w:ind w:firstLineChars="0" w:firstLine="0"/>
              <w:rPr>
                <w:ins w:id="369" w:author="User" w:date="2017-08-15T15:11:00Z"/>
                <w:rFonts w:hint="eastAsia"/>
              </w:rPr>
            </w:pPr>
            <w:ins w:id="370" w:author="User" w:date="2017-08-15T15:12:00Z">
              <w:r>
                <w:rPr>
                  <w:rFonts w:hint="eastAsia"/>
                </w:rPr>
                <w:t>6</w:t>
              </w:r>
            </w:ins>
          </w:p>
        </w:tc>
        <w:tc>
          <w:tcPr>
            <w:tcW w:w="319" w:type="dxa"/>
            <w:tcPrChange w:id="371" w:author="User" w:date="2017-08-15T15:36:00Z">
              <w:tcPr>
                <w:tcW w:w="319" w:type="dxa"/>
              </w:tcPr>
            </w:tcPrChange>
          </w:tcPr>
          <w:p w14:paraId="634FEBDB" w14:textId="77777777" w:rsidR="00626BE2" w:rsidRDefault="00626BE2" w:rsidP="00CA5EC9">
            <w:pPr>
              <w:pStyle w:val="a0"/>
              <w:ind w:firstLineChars="0" w:firstLine="0"/>
              <w:rPr>
                <w:ins w:id="372" w:author="User" w:date="2017-08-15T15:11:00Z"/>
                <w:rFonts w:hint="eastAsia"/>
              </w:rPr>
            </w:pPr>
          </w:p>
        </w:tc>
        <w:tc>
          <w:tcPr>
            <w:tcW w:w="295" w:type="dxa"/>
            <w:tcPrChange w:id="373" w:author="User" w:date="2017-08-15T15:36:00Z">
              <w:tcPr>
                <w:tcW w:w="295" w:type="dxa"/>
              </w:tcPr>
            </w:tcPrChange>
          </w:tcPr>
          <w:p w14:paraId="0FACED72" w14:textId="155AD693" w:rsidR="00626BE2" w:rsidRDefault="00626BE2" w:rsidP="00CA5EC9">
            <w:pPr>
              <w:pStyle w:val="a0"/>
              <w:ind w:firstLineChars="0" w:firstLine="0"/>
              <w:rPr>
                <w:ins w:id="374" w:author="User" w:date="2017-08-15T15:11:00Z"/>
                <w:rFonts w:hint="eastAsia"/>
              </w:rPr>
            </w:pPr>
          </w:p>
        </w:tc>
        <w:tc>
          <w:tcPr>
            <w:tcW w:w="263" w:type="dxa"/>
            <w:tcPrChange w:id="375" w:author="User" w:date="2017-08-15T15:36:00Z">
              <w:tcPr>
                <w:tcW w:w="263" w:type="dxa"/>
              </w:tcPr>
            </w:tcPrChange>
          </w:tcPr>
          <w:p w14:paraId="6F625789" w14:textId="77777777" w:rsidR="00626BE2" w:rsidRDefault="00626BE2" w:rsidP="00CA5EC9">
            <w:pPr>
              <w:pStyle w:val="a0"/>
              <w:ind w:firstLineChars="0" w:firstLine="0"/>
              <w:rPr>
                <w:ins w:id="376" w:author="User" w:date="2017-08-15T15:11:00Z"/>
                <w:rFonts w:hint="eastAsia"/>
              </w:rPr>
            </w:pPr>
          </w:p>
        </w:tc>
        <w:tc>
          <w:tcPr>
            <w:tcW w:w="1765" w:type="dxa"/>
            <w:tcPrChange w:id="377" w:author="User" w:date="2017-08-15T15:36:00Z">
              <w:tcPr>
                <w:tcW w:w="1765" w:type="dxa"/>
              </w:tcPr>
            </w:tcPrChange>
          </w:tcPr>
          <w:p w14:paraId="217B59CD" w14:textId="64B97E26" w:rsidR="00626BE2" w:rsidRDefault="00626BE2" w:rsidP="00CA5EC9">
            <w:pPr>
              <w:pStyle w:val="a0"/>
              <w:ind w:firstLineChars="0" w:firstLine="0"/>
              <w:rPr>
                <w:ins w:id="378" w:author="User" w:date="2017-08-15T15:11:00Z"/>
                <w:rFonts w:hint="eastAsia"/>
              </w:rPr>
            </w:pPr>
            <w:proofErr w:type="spellStart"/>
            <w:ins w:id="379" w:author="User" w:date="2017-08-15T15:25:00Z">
              <w:r>
                <w:rPr>
                  <w:rFonts w:hint="eastAsia"/>
                </w:rPr>
                <w:t>r.move</w:t>
              </w:r>
            </w:ins>
            <w:proofErr w:type="spellEnd"/>
          </w:p>
        </w:tc>
        <w:tc>
          <w:tcPr>
            <w:tcW w:w="309" w:type="dxa"/>
            <w:tcPrChange w:id="380" w:author="User" w:date="2017-08-15T15:36:00Z">
              <w:tcPr>
                <w:tcW w:w="309" w:type="dxa"/>
              </w:tcPr>
            </w:tcPrChange>
          </w:tcPr>
          <w:p w14:paraId="53D31149" w14:textId="5D625C4A" w:rsidR="00626BE2" w:rsidRDefault="00626BE2" w:rsidP="00CA5EC9">
            <w:pPr>
              <w:pStyle w:val="a0"/>
              <w:ind w:firstLineChars="0" w:firstLine="0"/>
              <w:rPr>
                <w:ins w:id="381" w:author="User" w:date="2017-08-15T15:11:00Z"/>
                <w:rFonts w:hint="eastAsia"/>
              </w:rPr>
            </w:pPr>
            <w:ins w:id="382" w:author="User" w:date="2017-08-15T15:18:00Z">
              <w:r>
                <w:rPr>
                  <w:rFonts w:hint="eastAsia"/>
                </w:rPr>
                <w:t>6</w:t>
              </w:r>
            </w:ins>
          </w:p>
        </w:tc>
        <w:tc>
          <w:tcPr>
            <w:tcW w:w="247" w:type="dxa"/>
            <w:tcPrChange w:id="383" w:author="User" w:date="2017-08-15T15:36:00Z">
              <w:tcPr>
                <w:tcW w:w="247" w:type="dxa"/>
              </w:tcPr>
            </w:tcPrChange>
          </w:tcPr>
          <w:p w14:paraId="04BA64A2" w14:textId="77777777" w:rsidR="00626BE2" w:rsidRDefault="00626BE2" w:rsidP="00CA5EC9">
            <w:pPr>
              <w:pStyle w:val="a0"/>
              <w:ind w:firstLineChars="0" w:firstLine="0"/>
              <w:rPr>
                <w:ins w:id="384" w:author="User" w:date="2017-08-15T15:11:00Z"/>
                <w:rFonts w:hint="eastAsia"/>
              </w:rPr>
            </w:pPr>
          </w:p>
        </w:tc>
        <w:tc>
          <w:tcPr>
            <w:tcW w:w="311" w:type="dxa"/>
            <w:tcPrChange w:id="385" w:author="User" w:date="2017-08-15T15:36:00Z">
              <w:tcPr>
                <w:tcW w:w="311" w:type="dxa"/>
              </w:tcPr>
            </w:tcPrChange>
          </w:tcPr>
          <w:p w14:paraId="310FD9C6" w14:textId="77777777" w:rsidR="00626BE2" w:rsidRDefault="00626BE2" w:rsidP="00CA5EC9">
            <w:pPr>
              <w:pStyle w:val="a0"/>
              <w:ind w:firstLineChars="0" w:firstLine="0"/>
              <w:rPr>
                <w:ins w:id="386" w:author="User" w:date="2017-08-15T15:11:00Z"/>
                <w:rFonts w:hint="eastAsia"/>
              </w:rPr>
            </w:pPr>
          </w:p>
        </w:tc>
        <w:tc>
          <w:tcPr>
            <w:tcW w:w="247" w:type="dxa"/>
            <w:tcPrChange w:id="387" w:author="User" w:date="2017-08-15T15:36:00Z">
              <w:tcPr>
                <w:tcW w:w="247" w:type="dxa"/>
              </w:tcPr>
            </w:tcPrChange>
          </w:tcPr>
          <w:p w14:paraId="3C0FE966" w14:textId="77777777" w:rsidR="00626BE2" w:rsidRDefault="00626BE2" w:rsidP="00CA5EC9">
            <w:pPr>
              <w:pStyle w:val="a0"/>
              <w:ind w:firstLineChars="0" w:firstLine="0"/>
              <w:rPr>
                <w:ins w:id="388" w:author="User" w:date="2017-08-15T15:11:00Z"/>
                <w:rFonts w:hint="eastAsia"/>
              </w:rPr>
            </w:pPr>
          </w:p>
        </w:tc>
        <w:tc>
          <w:tcPr>
            <w:tcW w:w="1872" w:type="dxa"/>
            <w:tcPrChange w:id="389" w:author="User" w:date="2017-08-15T15:36:00Z">
              <w:tcPr>
                <w:tcW w:w="1872" w:type="dxa"/>
              </w:tcPr>
            </w:tcPrChange>
          </w:tcPr>
          <w:p w14:paraId="7DDDECB5" w14:textId="415E9982" w:rsidR="00626BE2" w:rsidRDefault="00626BE2" w:rsidP="00CA5EC9">
            <w:pPr>
              <w:pStyle w:val="a0"/>
              <w:ind w:firstLineChars="0" w:firstLine="0"/>
              <w:rPr>
                <w:ins w:id="390" w:author="User" w:date="2017-08-15T15:11:00Z"/>
                <w:rFonts w:hint="eastAsia"/>
              </w:rPr>
            </w:pPr>
            <w:bookmarkStart w:id="391" w:name="OLE_LINK793"/>
            <w:bookmarkStart w:id="392" w:name="OLE_LINK794"/>
            <w:proofErr w:type="spellStart"/>
            <w:ins w:id="393" w:author="User" w:date="2017-08-15T15:28:00Z">
              <w:r>
                <w:rPr>
                  <w:rFonts w:hint="eastAsia"/>
                </w:rPr>
                <w:t>r.compute</w:t>
              </w:r>
            </w:ins>
            <w:bookmarkEnd w:id="391"/>
            <w:bookmarkEnd w:id="392"/>
            <w:proofErr w:type="spellEnd"/>
          </w:p>
        </w:tc>
        <w:tc>
          <w:tcPr>
            <w:tcW w:w="309" w:type="dxa"/>
            <w:tcPrChange w:id="394" w:author="User" w:date="2017-08-15T15:36:00Z">
              <w:tcPr>
                <w:tcW w:w="309" w:type="dxa"/>
              </w:tcPr>
            </w:tcPrChange>
          </w:tcPr>
          <w:p w14:paraId="634B0332" w14:textId="3249D99C" w:rsidR="00626BE2" w:rsidRDefault="00626BE2" w:rsidP="00CA5EC9">
            <w:pPr>
              <w:pStyle w:val="a0"/>
              <w:ind w:firstLineChars="0" w:firstLine="0"/>
              <w:rPr>
                <w:ins w:id="395" w:author="User" w:date="2017-08-15T15:11:00Z"/>
                <w:rFonts w:hint="eastAsia"/>
              </w:rPr>
            </w:pPr>
            <w:ins w:id="396" w:author="User" w:date="2017-08-15T15:30:00Z">
              <w:r>
                <w:rPr>
                  <w:rFonts w:hint="eastAsia"/>
                </w:rPr>
                <w:t>6</w:t>
              </w:r>
            </w:ins>
          </w:p>
        </w:tc>
        <w:tc>
          <w:tcPr>
            <w:tcW w:w="312" w:type="dxa"/>
            <w:tcPrChange w:id="397" w:author="User" w:date="2017-08-15T15:36:00Z">
              <w:tcPr>
                <w:tcW w:w="312" w:type="dxa"/>
              </w:tcPr>
            </w:tcPrChange>
          </w:tcPr>
          <w:p w14:paraId="613FF60C" w14:textId="77777777" w:rsidR="00626BE2" w:rsidRDefault="00626BE2" w:rsidP="00CA5EC9">
            <w:pPr>
              <w:pStyle w:val="a0"/>
              <w:ind w:firstLineChars="0" w:firstLine="0"/>
              <w:rPr>
                <w:ins w:id="398" w:author="User" w:date="2017-08-15T15:11:00Z"/>
                <w:rFonts w:hint="eastAsia"/>
              </w:rPr>
            </w:pPr>
          </w:p>
        </w:tc>
        <w:tc>
          <w:tcPr>
            <w:tcW w:w="321" w:type="dxa"/>
            <w:tcPrChange w:id="399" w:author="User" w:date="2017-08-15T15:36:00Z">
              <w:tcPr>
                <w:tcW w:w="321" w:type="dxa"/>
              </w:tcPr>
            </w:tcPrChange>
          </w:tcPr>
          <w:p w14:paraId="20A9D9D2" w14:textId="77777777" w:rsidR="00626BE2" w:rsidRDefault="00626BE2" w:rsidP="00CA5EC9">
            <w:pPr>
              <w:pStyle w:val="a0"/>
              <w:ind w:firstLineChars="0" w:firstLine="0"/>
              <w:rPr>
                <w:ins w:id="400" w:author="User" w:date="2017-08-15T15:11:00Z"/>
                <w:rFonts w:hint="eastAsia"/>
              </w:rPr>
            </w:pPr>
          </w:p>
        </w:tc>
        <w:tc>
          <w:tcPr>
            <w:tcW w:w="272" w:type="dxa"/>
            <w:tcPrChange w:id="401" w:author="User" w:date="2017-08-15T15:36:00Z">
              <w:tcPr>
                <w:tcW w:w="272" w:type="dxa"/>
              </w:tcPr>
            </w:tcPrChange>
          </w:tcPr>
          <w:p w14:paraId="4BE77C7A" w14:textId="6F2A7F30" w:rsidR="00626BE2" w:rsidRDefault="00626BE2" w:rsidP="00CA5EC9">
            <w:pPr>
              <w:pStyle w:val="a0"/>
              <w:ind w:firstLineChars="0" w:firstLine="0"/>
              <w:rPr>
                <w:ins w:id="402" w:author="User" w:date="2017-08-15T15:11:00Z"/>
                <w:rFonts w:hint="eastAsia"/>
              </w:rPr>
            </w:pPr>
          </w:p>
        </w:tc>
        <w:tc>
          <w:tcPr>
            <w:tcW w:w="1747" w:type="dxa"/>
            <w:tcPrChange w:id="403" w:author="User" w:date="2017-08-15T15:36:00Z">
              <w:tcPr>
                <w:tcW w:w="1747" w:type="dxa"/>
              </w:tcPr>
            </w:tcPrChange>
          </w:tcPr>
          <w:p w14:paraId="4169C538" w14:textId="4E0F4587" w:rsidR="00626BE2" w:rsidRDefault="00626BE2" w:rsidP="00CA5EC9">
            <w:pPr>
              <w:pStyle w:val="a0"/>
              <w:ind w:firstLineChars="0" w:firstLine="0"/>
              <w:rPr>
                <w:ins w:id="404" w:author="User" w:date="2017-08-15T15:11:00Z"/>
                <w:rFonts w:hint="eastAsia"/>
              </w:rPr>
            </w:pPr>
            <w:proofErr w:type="spellStart"/>
            <w:ins w:id="405" w:author="User" w:date="2017-08-15T15:32:00Z">
              <w:r>
                <w:rPr>
                  <w:rFonts w:hint="eastAsia"/>
                </w:rPr>
                <w:t>r.move</w:t>
              </w:r>
            </w:ins>
            <w:proofErr w:type="spellEnd"/>
          </w:p>
        </w:tc>
      </w:tr>
      <w:tr w:rsidR="00C15A0B" w14:paraId="030FD066" w14:textId="7529CF4D" w:rsidTr="00C15A0B">
        <w:trPr>
          <w:trHeight w:val="246"/>
          <w:ins w:id="406" w:author="User" w:date="2017-08-15T15:11:00Z"/>
          <w:trPrChange w:id="407" w:author="User" w:date="2017-08-15T15:36:00Z">
            <w:trPr>
              <w:trHeight w:val="246"/>
            </w:trPr>
          </w:trPrChange>
        </w:trPr>
        <w:tc>
          <w:tcPr>
            <w:tcW w:w="309" w:type="dxa"/>
            <w:tcPrChange w:id="408" w:author="User" w:date="2017-08-15T15:36:00Z">
              <w:tcPr>
                <w:tcW w:w="309" w:type="dxa"/>
              </w:tcPr>
            </w:tcPrChange>
          </w:tcPr>
          <w:p w14:paraId="0D690AD6" w14:textId="7F9953B8" w:rsidR="002A53DF" w:rsidRDefault="002A53DF" w:rsidP="00CA5EC9">
            <w:pPr>
              <w:pStyle w:val="a0"/>
              <w:ind w:firstLineChars="0" w:firstLine="0"/>
              <w:rPr>
                <w:ins w:id="409" w:author="User" w:date="2017-08-15T15:11:00Z"/>
                <w:rFonts w:hint="eastAsia"/>
              </w:rPr>
            </w:pPr>
            <w:ins w:id="410" w:author="User" w:date="2017-08-15T15:12:00Z">
              <w:r>
                <w:rPr>
                  <w:rFonts w:hint="eastAsia"/>
                </w:rPr>
                <w:t>7</w:t>
              </w:r>
            </w:ins>
          </w:p>
        </w:tc>
        <w:tc>
          <w:tcPr>
            <w:tcW w:w="319" w:type="dxa"/>
            <w:tcPrChange w:id="411" w:author="User" w:date="2017-08-15T15:36:00Z">
              <w:tcPr>
                <w:tcW w:w="319" w:type="dxa"/>
              </w:tcPr>
            </w:tcPrChange>
          </w:tcPr>
          <w:p w14:paraId="0726C7F5" w14:textId="77777777" w:rsidR="002A53DF" w:rsidRDefault="002A53DF" w:rsidP="00CA5EC9">
            <w:pPr>
              <w:pStyle w:val="a0"/>
              <w:ind w:firstLineChars="0" w:firstLine="0"/>
              <w:rPr>
                <w:ins w:id="412" w:author="User" w:date="2017-08-15T15:11:00Z"/>
                <w:rFonts w:hint="eastAsia"/>
              </w:rPr>
            </w:pPr>
          </w:p>
        </w:tc>
        <w:tc>
          <w:tcPr>
            <w:tcW w:w="295" w:type="dxa"/>
            <w:tcPrChange w:id="413" w:author="User" w:date="2017-08-15T15:36:00Z">
              <w:tcPr>
                <w:tcW w:w="295" w:type="dxa"/>
              </w:tcPr>
            </w:tcPrChange>
          </w:tcPr>
          <w:p w14:paraId="6DCD4BB0" w14:textId="58E68722" w:rsidR="002A53DF" w:rsidRDefault="002A53DF" w:rsidP="00CA5EC9">
            <w:pPr>
              <w:pStyle w:val="a0"/>
              <w:ind w:firstLineChars="0" w:firstLine="0"/>
              <w:rPr>
                <w:ins w:id="414" w:author="User" w:date="2017-08-15T15:11:00Z"/>
                <w:rFonts w:hint="eastAsia"/>
              </w:rPr>
            </w:pPr>
          </w:p>
        </w:tc>
        <w:tc>
          <w:tcPr>
            <w:tcW w:w="2028" w:type="dxa"/>
            <w:gridSpan w:val="2"/>
            <w:tcPrChange w:id="415" w:author="User" w:date="2017-08-15T15:36:00Z">
              <w:tcPr>
                <w:tcW w:w="2028" w:type="dxa"/>
                <w:gridSpan w:val="2"/>
              </w:tcPr>
            </w:tcPrChange>
          </w:tcPr>
          <w:p w14:paraId="58460B92" w14:textId="704C8D99" w:rsidR="002A53DF" w:rsidRDefault="002A53DF" w:rsidP="00CA5EC9">
            <w:pPr>
              <w:pStyle w:val="a0"/>
              <w:ind w:firstLineChars="0" w:firstLine="0"/>
              <w:rPr>
                <w:ins w:id="416" w:author="User" w:date="2017-08-15T15:11:00Z"/>
                <w:rFonts w:hint="eastAsia"/>
              </w:rPr>
            </w:pPr>
            <w:ins w:id="417" w:author="User" w:date="2017-08-15T15:26:00Z">
              <w:r>
                <w:rPr>
                  <w:rFonts w:hint="eastAsia"/>
                </w:rPr>
                <w:t>}</w:t>
              </w:r>
            </w:ins>
          </w:p>
        </w:tc>
        <w:tc>
          <w:tcPr>
            <w:tcW w:w="309" w:type="dxa"/>
            <w:tcPrChange w:id="418" w:author="User" w:date="2017-08-15T15:36:00Z">
              <w:tcPr>
                <w:tcW w:w="309" w:type="dxa"/>
              </w:tcPr>
            </w:tcPrChange>
          </w:tcPr>
          <w:p w14:paraId="11D17070" w14:textId="0D06C87D" w:rsidR="002A53DF" w:rsidRDefault="002A53DF" w:rsidP="00CA5EC9">
            <w:pPr>
              <w:pStyle w:val="a0"/>
              <w:ind w:firstLineChars="0" w:firstLine="0"/>
              <w:rPr>
                <w:ins w:id="419" w:author="User" w:date="2017-08-15T15:11:00Z"/>
                <w:rFonts w:hint="eastAsia"/>
              </w:rPr>
            </w:pPr>
            <w:ins w:id="420" w:author="User" w:date="2017-08-15T15:18:00Z">
              <w:r>
                <w:rPr>
                  <w:rFonts w:hint="eastAsia"/>
                </w:rPr>
                <w:t>7</w:t>
              </w:r>
            </w:ins>
          </w:p>
        </w:tc>
        <w:tc>
          <w:tcPr>
            <w:tcW w:w="247" w:type="dxa"/>
            <w:tcPrChange w:id="421" w:author="User" w:date="2017-08-15T15:36:00Z">
              <w:tcPr>
                <w:tcW w:w="247" w:type="dxa"/>
              </w:tcPr>
            </w:tcPrChange>
          </w:tcPr>
          <w:p w14:paraId="714CB40B" w14:textId="77777777" w:rsidR="002A53DF" w:rsidRDefault="002A53DF" w:rsidP="00CA5EC9">
            <w:pPr>
              <w:pStyle w:val="a0"/>
              <w:ind w:firstLineChars="0" w:firstLine="0"/>
              <w:rPr>
                <w:ins w:id="422" w:author="User" w:date="2017-08-15T15:11:00Z"/>
                <w:rFonts w:hint="eastAsia"/>
              </w:rPr>
            </w:pPr>
          </w:p>
        </w:tc>
        <w:tc>
          <w:tcPr>
            <w:tcW w:w="311" w:type="dxa"/>
            <w:tcPrChange w:id="423" w:author="User" w:date="2017-08-15T15:36:00Z">
              <w:tcPr>
                <w:tcW w:w="311" w:type="dxa"/>
              </w:tcPr>
            </w:tcPrChange>
          </w:tcPr>
          <w:p w14:paraId="0B946F7E" w14:textId="77777777" w:rsidR="002A53DF" w:rsidRDefault="002A53DF" w:rsidP="00CA5EC9">
            <w:pPr>
              <w:pStyle w:val="a0"/>
              <w:ind w:firstLineChars="0" w:firstLine="0"/>
              <w:rPr>
                <w:ins w:id="424" w:author="User" w:date="2017-08-15T15:11:00Z"/>
                <w:rFonts w:hint="eastAsia"/>
              </w:rPr>
            </w:pPr>
          </w:p>
        </w:tc>
        <w:tc>
          <w:tcPr>
            <w:tcW w:w="247" w:type="dxa"/>
            <w:tcPrChange w:id="425" w:author="User" w:date="2017-08-15T15:36:00Z">
              <w:tcPr>
                <w:tcW w:w="247" w:type="dxa"/>
              </w:tcPr>
            </w:tcPrChange>
          </w:tcPr>
          <w:p w14:paraId="7C1549DF" w14:textId="77777777" w:rsidR="002A53DF" w:rsidRDefault="002A53DF" w:rsidP="00CA5EC9">
            <w:pPr>
              <w:pStyle w:val="a0"/>
              <w:ind w:firstLineChars="0" w:firstLine="0"/>
              <w:rPr>
                <w:ins w:id="426" w:author="User" w:date="2017-08-15T15:11:00Z"/>
                <w:rFonts w:hint="eastAsia"/>
              </w:rPr>
            </w:pPr>
          </w:p>
        </w:tc>
        <w:tc>
          <w:tcPr>
            <w:tcW w:w="1872" w:type="dxa"/>
            <w:tcPrChange w:id="427" w:author="User" w:date="2017-08-15T15:36:00Z">
              <w:tcPr>
                <w:tcW w:w="1872" w:type="dxa"/>
              </w:tcPr>
            </w:tcPrChange>
          </w:tcPr>
          <w:p w14:paraId="4EA57C9A" w14:textId="3AC6B96A" w:rsidR="002A53DF" w:rsidRDefault="002A53DF" w:rsidP="00CA5EC9">
            <w:pPr>
              <w:pStyle w:val="a0"/>
              <w:ind w:firstLineChars="0" w:firstLine="0"/>
              <w:rPr>
                <w:ins w:id="428" w:author="User" w:date="2017-08-15T15:11:00Z"/>
                <w:rFonts w:hint="eastAsia"/>
              </w:rPr>
            </w:pPr>
            <w:bookmarkStart w:id="429" w:name="OLE_LINK795"/>
            <w:bookmarkStart w:id="430" w:name="OLE_LINK796"/>
            <w:proofErr w:type="spellStart"/>
            <w:ins w:id="431" w:author="User" w:date="2017-08-15T15:28:00Z">
              <w:r>
                <w:rPr>
                  <w:rFonts w:hint="eastAsia"/>
                </w:rPr>
                <w:t>r.move</w:t>
              </w:r>
            </w:ins>
            <w:bookmarkEnd w:id="429"/>
            <w:bookmarkEnd w:id="430"/>
            <w:proofErr w:type="spellEnd"/>
          </w:p>
        </w:tc>
        <w:tc>
          <w:tcPr>
            <w:tcW w:w="309" w:type="dxa"/>
            <w:tcPrChange w:id="432" w:author="User" w:date="2017-08-15T15:36:00Z">
              <w:tcPr>
                <w:tcW w:w="309" w:type="dxa"/>
              </w:tcPr>
            </w:tcPrChange>
          </w:tcPr>
          <w:p w14:paraId="2AD3311C" w14:textId="562E0578" w:rsidR="002A53DF" w:rsidRDefault="002A53DF" w:rsidP="00CA5EC9">
            <w:pPr>
              <w:pStyle w:val="a0"/>
              <w:ind w:firstLineChars="0" w:firstLine="0"/>
              <w:rPr>
                <w:ins w:id="433" w:author="User" w:date="2017-08-15T15:11:00Z"/>
                <w:rFonts w:hint="eastAsia"/>
              </w:rPr>
            </w:pPr>
            <w:ins w:id="434" w:author="User" w:date="2017-08-15T15:30:00Z">
              <w:r>
                <w:rPr>
                  <w:rFonts w:hint="eastAsia"/>
                </w:rPr>
                <w:t>7</w:t>
              </w:r>
            </w:ins>
          </w:p>
        </w:tc>
        <w:tc>
          <w:tcPr>
            <w:tcW w:w="312" w:type="dxa"/>
            <w:tcPrChange w:id="435" w:author="User" w:date="2017-08-15T15:36:00Z">
              <w:tcPr>
                <w:tcW w:w="312" w:type="dxa"/>
              </w:tcPr>
            </w:tcPrChange>
          </w:tcPr>
          <w:p w14:paraId="1907FA24" w14:textId="77777777" w:rsidR="002A53DF" w:rsidRDefault="002A53DF" w:rsidP="00CA5EC9">
            <w:pPr>
              <w:pStyle w:val="a0"/>
              <w:ind w:firstLineChars="0" w:firstLine="0"/>
              <w:rPr>
                <w:ins w:id="436" w:author="User" w:date="2017-08-15T15:11:00Z"/>
                <w:rFonts w:hint="eastAsia"/>
              </w:rPr>
            </w:pPr>
          </w:p>
        </w:tc>
        <w:tc>
          <w:tcPr>
            <w:tcW w:w="321" w:type="dxa"/>
            <w:tcPrChange w:id="437" w:author="User" w:date="2017-08-15T15:36:00Z">
              <w:tcPr>
                <w:tcW w:w="321" w:type="dxa"/>
              </w:tcPr>
            </w:tcPrChange>
          </w:tcPr>
          <w:p w14:paraId="5CA7D7E4" w14:textId="100BBCFF" w:rsidR="002A53DF" w:rsidRDefault="002A53DF" w:rsidP="00CA5EC9">
            <w:pPr>
              <w:pStyle w:val="a0"/>
              <w:ind w:firstLineChars="0" w:firstLine="0"/>
              <w:rPr>
                <w:ins w:id="438" w:author="User" w:date="2017-08-15T15:11:00Z"/>
                <w:rFonts w:hint="eastAsia"/>
              </w:rPr>
            </w:pPr>
          </w:p>
        </w:tc>
        <w:tc>
          <w:tcPr>
            <w:tcW w:w="2019" w:type="dxa"/>
            <w:gridSpan w:val="2"/>
            <w:tcPrChange w:id="439" w:author="User" w:date="2017-08-15T15:36:00Z">
              <w:tcPr>
                <w:tcW w:w="2019" w:type="dxa"/>
                <w:gridSpan w:val="2"/>
              </w:tcPr>
            </w:tcPrChange>
          </w:tcPr>
          <w:p w14:paraId="6002A293" w14:textId="5E995BE0" w:rsidR="002A53DF" w:rsidRDefault="002A53DF" w:rsidP="00CA5EC9">
            <w:pPr>
              <w:pStyle w:val="a0"/>
              <w:ind w:firstLineChars="0" w:firstLine="0"/>
              <w:rPr>
                <w:ins w:id="440" w:author="User" w:date="2017-08-15T15:11:00Z"/>
                <w:rFonts w:hint="eastAsia"/>
              </w:rPr>
            </w:pPr>
            <w:ins w:id="441" w:author="User" w:date="2017-08-15T15:32:00Z">
              <w:r>
                <w:rPr>
                  <w:rFonts w:hint="eastAsia"/>
                </w:rPr>
                <w:t>}</w:t>
              </w:r>
            </w:ins>
          </w:p>
        </w:tc>
      </w:tr>
      <w:tr w:rsidR="00C15A0B" w14:paraId="4755C699" w14:textId="28215193" w:rsidTr="00C15A0B">
        <w:tblPrEx>
          <w:tblPrExChange w:id="442" w:author="User" w:date="2017-08-15T15:36:00Z">
            <w:tblPrEx>
              <w:tblBorders>
                <w:top w:val="single" w:sz="4" w:space="0" w:color="auto"/>
              </w:tblBorders>
            </w:tblPrEx>
          </w:tblPrExChange>
        </w:tblPrEx>
        <w:trPr>
          <w:trHeight w:val="246"/>
          <w:ins w:id="443" w:author="User" w:date="2017-08-15T15:28:00Z"/>
          <w:trPrChange w:id="444" w:author="User" w:date="2017-08-15T15:36:00Z">
            <w:trPr>
              <w:trHeight w:val="246"/>
            </w:trPr>
          </w:trPrChange>
        </w:trPr>
        <w:tc>
          <w:tcPr>
            <w:tcW w:w="309" w:type="dxa"/>
            <w:tcPrChange w:id="445" w:author="User" w:date="2017-08-15T15:36:00Z">
              <w:tcPr>
                <w:tcW w:w="309" w:type="dxa"/>
              </w:tcPr>
            </w:tcPrChange>
          </w:tcPr>
          <w:p w14:paraId="03B887AC" w14:textId="2DF3809C" w:rsidR="000C1FCD" w:rsidRDefault="000C1FCD" w:rsidP="00CA5EC9">
            <w:pPr>
              <w:pStyle w:val="a0"/>
              <w:ind w:firstLineChars="0" w:firstLine="0"/>
              <w:rPr>
                <w:ins w:id="446" w:author="User" w:date="2017-08-15T15:28:00Z"/>
                <w:rFonts w:hint="eastAsia"/>
              </w:rPr>
            </w:pPr>
            <w:ins w:id="447" w:author="User" w:date="2017-08-15T15:28:00Z">
              <w:r>
                <w:rPr>
                  <w:rFonts w:hint="eastAsia"/>
                </w:rPr>
                <w:t>8</w:t>
              </w:r>
            </w:ins>
          </w:p>
        </w:tc>
        <w:tc>
          <w:tcPr>
            <w:tcW w:w="319" w:type="dxa"/>
            <w:tcPrChange w:id="448" w:author="User" w:date="2017-08-15T15:36:00Z">
              <w:tcPr>
                <w:tcW w:w="319" w:type="dxa"/>
              </w:tcPr>
            </w:tcPrChange>
          </w:tcPr>
          <w:p w14:paraId="593988A1" w14:textId="77777777" w:rsidR="000C1FCD" w:rsidRDefault="000C1FCD" w:rsidP="00CA5EC9">
            <w:pPr>
              <w:pStyle w:val="a0"/>
              <w:ind w:firstLineChars="0" w:firstLine="0"/>
              <w:rPr>
                <w:ins w:id="449" w:author="User" w:date="2017-08-15T15:28:00Z"/>
                <w:rFonts w:hint="eastAsia"/>
              </w:rPr>
            </w:pPr>
          </w:p>
        </w:tc>
        <w:tc>
          <w:tcPr>
            <w:tcW w:w="2323" w:type="dxa"/>
            <w:gridSpan w:val="3"/>
            <w:tcPrChange w:id="450" w:author="User" w:date="2017-08-15T15:36:00Z">
              <w:tcPr>
                <w:tcW w:w="2323" w:type="dxa"/>
                <w:gridSpan w:val="3"/>
              </w:tcPr>
            </w:tcPrChange>
          </w:tcPr>
          <w:p w14:paraId="782BD4A9" w14:textId="041ED58F" w:rsidR="000C1FCD" w:rsidRDefault="000C1FCD" w:rsidP="00CA5EC9">
            <w:pPr>
              <w:pStyle w:val="a0"/>
              <w:ind w:firstLineChars="0" w:firstLine="0"/>
              <w:rPr>
                <w:ins w:id="451" w:author="User" w:date="2017-08-15T15:28:00Z"/>
                <w:rFonts w:hint="eastAsia"/>
              </w:rPr>
            </w:pPr>
            <w:ins w:id="452" w:author="User" w:date="2017-08-15T15:28:00Z">
              <w:r>
                <w:rPr>
                  <w:rFonts w:hint="eastAsia"/>
                </w:rPr>
                <w:t>}</w:t>
              </w:r>
            </w:ins>
          </w:p>
        </w:tc>
        <w:tc>
          <w:tcPr>
            <w:tcW w:w="309" w:type="dxa"/>
            <w:tcPrChange w:id="453" w:author="User" w:date="2017-08-15T15:36:00Z">
              <w:tcPr>
                <w:tcW w:w="309" w:type="dxa"/>
              </w:tcPr>
            </w:tcPrChange>
          </w:tcPr>
          <w:p w14:paraId="448A5E57" w14:textId="2A63B4F6" w:rsidR="000C1FCD" w:rsidRDefault="000C1FCD" w:rsidP="00CA5EC9">
            <w:pPr>
              <w:pStyle w:val="a0"/>
              <w:ind w:firstLineChars="0" w:firstLine="0"/>
              <w:rPr>
                <w:ins w:id="454" w:author="User" w:date="2017-08-15T15:28:00Z"/>
                <w:rFonts w:hint="eastAsia"/>
              </w:rPr>
            </w:pPr>
            <w:ins w:id="455" w:author="User" w:date="2017-08-15T15:29:00Z">
              <w:r>
                <w:rPr>
                  <w:rFonts w:hint="eastAsia"/>
                </w:rPr>
                <w:t>8</w:t>
              </w:r>
            </w:ins>
          </w:p>
        </w:tc>
        <w:tc>
          <w:tcPr>
            <w:tcW w:w="247" w:type="dxa"/>
            <w:tcPrChange w:id="456" w:author="User" w:date="2017-08-15T15:36:00Z">
              <w:tcPr>
                <w:tcW w:w="247" w:type="dxa"/>
              </w:tcPr>
            </w:tcPrChange>
          </w:tcPr>
          <w:p w14:paraId="0B520EB1" w14:textId="77777777" w:rsidR="000C1FCD" w:rsidRDefault="000C1FCD" w:rsidP="00CA5EC9">
            <w:pPr>
              <w:pStyle w:val="a0"/>
              <w:ind w:firstLineChars="0" w:firstLine="0"/>
              <w:rPr>
                <w:ins w:id="457" w:author="User" w:date="2017-08-15T15:28:00Z"/>
                <w:rFonts w:hint="eastAsia"/>
              </w:rPr>
            </w:pPr>
          </w:p>
        </w:tc>
        <w:tc>
          <w:tcPr>
            <w:tcW w:w="311" w:type="dxa"/>
            <w:tcPrChange w:id="458" w:author="User" w:date="2017-08-15T15:36:00Z">
              <w:tcPr>
                <w:tcW w:w="311" w:type="dxa"/>
              </w:tcPr>
            </w:tcPrChange>
          </w:tcPr>
          <w:p w14:paraId="660A6308" w14:textId="77777777" w:rsidR="000C1FCD" w:rsidRDefault="000C1FCD" w:rsidP="00CA5EC9">
            <w:pPr>
              <w:pStyle w:val="a0"/>
              <w:ind w:firstLineChars="0" w:firstLine="0"/>
              <w:rPr>
                <w:ins w:id="459" w:author="User" w:date="2017-08-15T15:28:00Z"/>
                <w:rFonts w:hint="eastAsia"/>
              </w:rPr>
            </w:pPr>
          </w:p>
        </w:tc>
        <w:tc>
          <w:tcPr>
            <w:tcW w:w="2119" w:type="dxa"/>
            <w:gridSpan w:val="2"/>
            <w:tcPrChange w:id="460" w:author="User" w:date="2017-08-15T15:36:00Z">
              <w:tcPr>
                <w:tcW w:w="2119" w:type="dxa"/>
                <w:gridSpan w:val="2"/>
              </w:tcPr>
            </w:tcPrChange>
          </w:tcPr>
          <w:p w14:paraId="378615BB" w14:textId="3DA9F31E" w:rsidR="000C1FCD" w:rsidRDefault="000C1FCD" w:rsidP="00CA5EC9">
            <w:pPr>
              <w:pStyle w:val="a0"/>
              <w:ind w:firstLineChars="0" w:firstLine="0"/>
              <w:rPr>
                <w:ins w:id="461" w:author="User" w:date="2017-08-15T15:28:00Z"/>
                <w:rFonts w:hint="eastAsia"/>
              </w:rPr>
            </w:pPr>
            <w:ins w:id="462" w:author="User" w:date="2017-08-15T15:28:00Z">
              <w:r>
                <w:rPr>
                  <w:rFonts w:hint="eastAsia"/>
                </w:rPr>
                <w:t>}</w:t>
              </w:r>
            </w:ins>
          </w:p>
        </w:tc>
        <w:tc>
          <w:tcPr>
            <w:tcW w:w="309" w:type="dxa"/>
            <w:tcPrChange w:id="463" w:author="User" w:date="2017-08-15T15:36:00Z">
              <w:tcPr>
                <w:tcW w:w="309" w:type="dxa"/>
              </w:tcPr>
            </w:tcPrChange>
          </w:tcPr>
          <w:p w14:paraId="2DFC6906" w14:textId="3E94B797" w:rsidR="000C1FCD" w:rsidRDefault="000C1FCD" w:rsidP="00CA5EC9">
            <w:pPr>
              <w:pStyle w:val="a0"/>
              <w:ind w:firstLineChars="0" w:firstLine="0"/>
              <w:rPr>
                <w:ins w:id="464" w:author="User" w:date="2017-08-15T15:28:00Z"/>
                <w:rFonts w:hint="eastAsia"/>
              </w:rPr>
            </w:pPr>
            <w:ins w:id="465" w:author="User" w:date="2017-08-15T15:30:00Z">
              <w:r>
                <w:rPr>
                  <w:rFonts w:hint="eastAsia"/>
                </w:rPr>
                <w:t>8</w:t>
              </w:r>
            </w:ins>
          </w:p>
        </w:tc>
        <w:tc>
          <w:tcPr>
            <w:tcW w:w="312" w:type="dxa"/>
            <w:tcPrChange w:id="466" w:author="User" w:date="2017-08-15T15:36:00Z">
              <w:tcPr>
                <w:tcW w:w="312" w:type="dxa"/>
              </w:tcPr>
            </w:tcPrChange>
          </w:tcPr>
          <w:p w14:paraId="252AFEAD" w14:textId="77777777" w:rsidR="000C1FCD" w:rsidRDefault="000C1FCD" w:rsidP="00CA5EC9">
            <w:pPr>
              <w:pStyle w:val="a0"/>
              <w:ind w:firstLineChars="0" w:firstLine="0"/>
              <w:rPr>
                <w:ins w:id="467" w:author="User" w:date="2017-08-15T15:28:00Z"/>
                <w:rFonts w:hint="eastAsia"/>
              </w:rPr>
            </w:pPr>
          </w:p>
        </w:tc>
        <w:tc>
          <w:tcPr>
            <w:tcW w:w="2340" w:type="dxa"/>
            <w:gridSpan w:val="3"/>
            <w:tcPrChange w:id="468" w:author="User" w:date="2017-08-15T15:36:00Z">
              <w:tcPr>
                <w:tcW w:w="2340" w:type="dxa"/>
                <w:gridSpan w:val="3"/>
              </w:tcPr>
            </w:tcPrChange>
          </w:tcPr>
          <w:p w14:paraId="214331D9" w14:textId="29DC0336" w:rsidR="000C1FCD" w:rsidRDefault="000C1FCD" w:rsidP="00CA5EC9">
            <w:pPr>
              <w:pStyle w:val="a0"/>
              <w:ind w:firstLineChars="0" w:firstLine="0"/>
              <w:rPr>
                <w:ins w:id="469" w:author="User" w:date="2017-08-15T15:28:00Z"/>
                <w:rFonts w:hint="eastAsia"/>
              </w:rPr>
            </w:pPr>
            <w:ins w:id="470" w:author="User" w:date="2017-08-15T15:32:00Z">
              <w:r>
                <w:rPr>
                  <w:rFonts w:hint="eastAsia"/>
                </w:rPr>
                <w:t>}</w:t>
              </w:r>
            </w:ins>
          </w:p>
        </w:tc>
      </w:tr>
      <w:tr w:rsidR="00C15A0B" w14:paraId="30EC0CE5" w14:textId="02663F95" w:rsidTr="00C15A0B">
        <w:trPr>
          <w:trHeight w:val="255"/>
          <w:ins w:id="471" w:author="User" w:date="2017-08-15T15:12:00Z"/>
          <w:trPrChange w:id="472" w:author="User" w:date="2017-08-15T15:36:00Z">
            <w:trPr>
              <w:trHeight w:val="255"/>
            </w:trPr>
          </w:trPrChange>
        </w:trPr>
        <w:tc>
          <w:tcPr>
            <w:tcW w:w="309" w:type="dxa"/>
            <w:tcPrChange w:id="473" w:author="User" w:date="2017-08-15T15:36:00Z">
              <w:tcPr>
                <w:tcW w:w="309" w:type="dxa"/>
              </w:tcPr>
            </w:tcPrChange>
          </w:tcPr>
          <w:p w14:paraId="59931943" w14:textId="2F77E5A1" w:rsidR="00D906C0" w:rsidRDefault="00D906C0" w:rsidP="00CA5EC9">
            <w:pPr>
              <w:pStyle w:val="a0"/>
              <w:ind w:firstLineChars="0" w:firstLine="0"/>
              <w:rPr>
                <w:ins w:id="474" w:author="User" w:date="2017-08-15T15:12:00Z"/>
                <w:rFonts w:hint="eastAsia"/>
              </w:rPr>
            </w:pPr>
            <w:ins w:id="475" w:author="User" w:date="2017-08-15T15:28:00Z">
              <w:r>
                <w:rPr>
                  <w:rFonts w:hint="eastAsia"/>
                </w:rPr>
                <w:t>9</w:t>
              </w:r>
            </w:ins>
          </w:p>
        </w:tc>
        <w:tc>
          <w:tcPr>
            <w:tcW w:w="319" w:type="dxa"/>
            <w:tcPrChange w:id="476" w:author="User" w:date="2017-08-15T15:36:00Z">
              <w:tcPr>
                <w:tcW w:w="319" w:type="dxa"/>
              </w:tcPr>
            </w:tcPrChange>
          </w:tcPr>
          <w:p w14:paraId="7B3D120D" w14:textId="77777777" w:rsidR="00D906C0" w:rsidRDefault="00D906C0" w:rsidP="00CA5EC9">
            <w:pPr>
              <w:pStyle w:val="a0"/>
              <w:ind w:firstLineChars="0" w:firstLine="0"/>
              <w:rPr>
                <w:ins w:id="477" w:author="User" w:date="2017-08-15T15:12:00Z"/>
                <w:rFonts w:hint="eastAsia"/>
              </w:rPr>
            </w:pPr>
          </w:p>
        </w:tc>
        <w:tc>
          <w:tcPr>
            <w:tcW w:w="2323" w:type="dxa"/>
            <w:gridSpan w:val="3"/>
            <w:tcPrChange w:id="478" w:author="User" w:date="2017-08-15T15:36:00Z">
              <w:tcPr>
                <w:tcW w:w="2323" w:type="dxa"/>
                <w:gridSpan w:val="3"/>
              </w:tcPr>
            </w:tcPrChange>
          </w:tcPr>
          <w:p w14:paraId="0D43CD67" w14:textId="1749C532" w:rsidR="00D906C0" w:rsidRDefault="00D906C0" w:rsidP="00CA5EC9">
            <w:pPr>
              <w:pStyle w:val="a0"/>
              <w:ind w:firstLineChars="0" w:firstLine="0"/>
              <w:rPr>
                <w:ins w:id="479" w:author="User" w:date="2017-08-15T15:12:00Z"/>
                <w:rFonts w:hint="eastAsia"/>
              </w:rPr>
            </w:pPr>
          </w:p>
        </w:tc>
        <w:tc>
          <w:tcPr>
            <w:tcW w:w="309" w:type="dxa"/>
            <w:tcPrChange w:id="480" w:author="User" w:date="2017-08-15T15:36:00Z">
              <w:tcPr>
                <w:tcW w:w="309" w:type="dxa"/>
              </w:tcPr>
            </w:tcPrChange>
          </w:tcPr>
          <w:p w14:paraId="70EA8072" w14:textId="0BB4665D" w:rsidR="00D906C0" w:rsidRDefault="00D906C0" w:rsidP="00CA5EC9">
            <w:pPr>
              <w:pStyle w:val="a0"/>
              <w:ind w:firstLineChars="0" w:firstLine="0"/>
              <w:rPr>
                <w:ins w:id="481" w:author="User" w:date="2017-08-15T15:12:00Z"/>
                <w:rFonts w:hint="eastAsia"/>
              </w:rPr>
            </w:pPr>
            <w:ins w:id="482" w:author="User" w:date="2017-08-15T15:29:00Z">
              <w:r>
                <w:rPr>
                  <w:rFonts w:hint="eastAsia"/>
                </w:rPr>
                <w:t>9</w:t>
              </w:r>
            </w:ins>
          </w:p>
        </w:tc>
        <w:tc>
          <w:tcPr>
            <w:tcW w:w="247" w:type="dxa"/>
            <w:tcPrChange w:id="483" w:author="User" w:date="2017-08-15T15:36:00Z">
              <w:tcPr>
                <w:tcW w:w="247" w:type="dxa"/>
              </w:tcPr>
            </w:tcPrChange>
          </w:tcPr>
          <w:p w14:paraId="0F0E2C03" w14:textId="77777777" w:rsidR="00D906C0" w:rsidRDefault="00D906C0" w:rsidP="00CA5EC9">
            <w:pPr>
              <w:pStyle w:val="a0"/>
              <w:ind w:firstLineChars="0" w:firstLine="0"/>
              <w:rPr>
                <w:ins w:id="484" w:author="User" w:date="2017-08-15T15:12:00Z"/>
                <w:rFonts w:hint="eastAsia"/>
              </w:rPr>
            </w:pPr>
          </w:p>
        </w:tc>
        <w:tc>
          <w:tcPr>
            <w:tcW w:w="2430" w:type="dxa"/>
            <w:gridSpan w:val="3"/>
            <w:tcPrChange w:id="485" w:author="User" w:date="2017-08-15T15:36:00Z">
              <w:tcPr>
                <w:tcW w:w="2430" w:type="dxa"/>
                <w:gridSpan w:val="3"/>
              </w:tcPr>
            </w:tcPrChange>
          </w:tcPr>
          <w:p w14:paraId="4102F290" w14:textId="57BFEFFD" w:rsidR="00D906C0" w:rsidRDefault="00D906C0" w:rsidP="00CA5EC9">
            <w:pPr>
              <w:pStyle w:val="a0"/>
              <w:ind w:firstLineChars="0" w:firstLine="0"/>
              <w:rPr>
                <w:ins w:id="486" w:author="User" w:date="2017-08-15T15:12:00Z"/>
                <w:rFonts w:hint="eastAsia"/>
              </w:rPr>
            </w:pPr>
            <w:ins w:id="487" w:author="User" w:date="2017-08-15T15:27:00Z">
              <w:r>
                <w:rPr>
                  <w:rFonts w:hint="eastAsia"/>
                </w:rPr>
                <w:t>}</w:t>
              </w:r>
            </w:ins>
          </w:p>
        </w:tc>
        <w:tc>
          <w:tcPr>
            <w:tcW w:w="309" w:type="dxa"/>
            <w:tcPrChange w:id="488" w:author="User" w:date="2017-08-15T15:36:00Z">
              <w:tcPr>
                <w:tcW w:w="309" w:type="dxa"/>
              </w:tcPr>
            </w:tcPrChange>
          </w:tcPr>
          <w:p w14:paraId="6F4E7BB0" w14:textId="6A540461" w:rsidR="00D906C0" w:rsidRDefault="00D906C0" w:rsidP="00CA5EC9">
            <w:pPr>
              <w:pStyle w:val="a0"/>
              <w:ind w:firstLineChars="0" w:firstLine="0"/>
              <w:rPr>
                <w:ins w:id="489" w:author="User" w:date="2017-08-15T15:12:00Z"/>
                <w:rFonts w:hint="eastAsia"/>
              </w:rPr>
            </w:pPr>
            <w:ins w:id="490" w:author="User" w:date="2017-08-15T15:30:00Z">
              <w:r>
                <w:rPr>
                  <w:rFonts w:hint="eastAsia"/>
                </w:rPr>
                <w:t>9</w:t>
              </w:r>
            </w:ins>
          </w:p>
        </w:tc>
        <w:tc>
          <w:tcPr>
            <w:tcW w:w="2652" w:type="dxa"/>
            <w:gridSpan w:val="4"/>
            <w:tcPrChange w:id="491" w:author="User" w:date="2017-08-15T15:36:00Z">
              <w:tcPr>
                <w:tcW w:w="2652" w:type="dxa"/>
                <w:gridSpan w:val="4"/>
              </w:tcPr>
            </w:tcPrChange>
          </w:tcPr>
          <w:p w14:paraId="27A1E3CA" w14:textId="77777777" w:rsidR="00D906C0" w:rsidRDefault="00D906C0" w:rsidP="00CA5EC9">
            <w:pPr>
              <w:pStyle w:val="a0"/>
              <w:ind w:firstLineChars="0" w:firstLine="0"/>
              <w:rPr>
                <w:ins w:id="492" w:author="User" w:date="2017-08-15T15:12:00Z"/>
                <w:rFonts w:hint="eastAsia"/>
              </w:rPr>
            </w:pPr>
          </w:p>
        </w:tc>
      </w:tr>
      <w:tr w:rsidR="00C15A0B" w14:paraId="2BF8B65E" w14:textId="77777777" w:rsidTr="004209FB">
        <w:trPr>
          <w:trHeight w:val="255"/>
          <w:ins w:id="493" w:author="User" w:date="2017-08-15T15:35:00Z"/>
        </w:trPr>
        <w:tc>
          <w:tcPr>
            <w:tcW w:w="2951" w:type="dxa"/>
            <w:gridSpan w:val="5"/>
          </w:tcPr>
          <w:p w14:paraId="4558A65D" w14:textId="7678BE4C" w:rsidR="00C15A0B" w:rsidRDefault="00C15A0B" w:rsidP="00C15A0B">
            <w:pPr>
              <w:pStyle w:val="a0"/>
              <w:ind w:firstLineChars="0" w:firstLine="0"/>
              <w:jc w:val="center"/>
              <w:rPr>
                <w:ins w:id="494" w:author="User" w:date="2017-08-15T15:35:00Z"/>
                <w:rFonts w:hint="eastAsia"/>
              </w:rPr>
              <w:pPrChange w:id="495" w:author="User" w:date="2017-08-15T15:36:00Z">
                <w:pPr>
                  <w:pStyle w:val="a0"/>
                  <w:ind w:firstLineChars="0" w:firstLine="0"/>
                </w:pPr>
              </w:pPrChange>
            </w:pPr>
            <w:ins w:id="496" w:author="User" w:date="2017-08-15T15:36:00Z">
              <w:r>
                <w:rPr>
                  <w:rFonts w:hint="eastAsia"/>
                </w:rPr>
                <w:t>完全同步调度策略</w:t>
              </w:r>
            </w:ins>
          </w:p>
        </w:tc>
        <w:tc>
          <w:tcPr>
            <w:tcW w:w="2986" w:type="dxa"/>
            <w:gridSpan w:val="5"/>
          </w:tcPr>
          <w:p w14:paraId="4B6049BA" w14:textId="70EA5551" w:rsidR="00C15A0B" w:rsidRDefault="00C15A0B" w:rsidP="00C15A0B">
            <w:pPr>
              <w:pStyle w:val="a0"/>
              <w:ind w:firstLineChars="0" w:firstLine="0"/>
              <w:jc w:val="center"/>
              <w:rPr>
                <w:ins w:id="497" w:author="User" w:date="2017-08-15T15:35:00Z"/>
                <w:rFonts w:hint="eastAsia"/>
              </w:rPr>
              <w:pPrChange w:id="498" w:author="User" w:date="2017-08-15T15:36:00Z">
                <w:pPr>
                  <w:pStyle w:val="a0"/>
                  <w:ind w:firstLineChars="0" w:firstLine="0"/>
                </w:pPr>
              </w:pPrChange>
            </w:pPr>
            <w:ins w:id="499" w:author="User" w:date="2017-08-15T15:37:00Z">
              <w:r>
                <w:rPr>
                  <w:rFonts w:hint="eastAsia"/>
                </w:rPr>
                <w:t>半同步调度策略</w:t>
              </w:r>
            </w:ins>
          </w:p>
        </w:tc>
        <w:tc>
          <w:tcPr>
            <w:tcW w:w="2961" w:type="dxa"/>
            <w:gridSpan w:val="5"/>
          </w:tcPr>
          <w:p w14:paraId="40E1A80C" w14:textId="3DCE6289" w:rsidR="00C15A0B" w:rsidRDefault="00C15A0B" w:rsidP="00C15A0B">
            <w:pPr>
              <w:pStyle w:val="a0"/>
              <w:ind w:firstLineChars="0" w:firstLine="0"/>
              <w:jc w:val="center"/>
              <w:rPr>
                <w:ins w:id="500" w:author="User" w:date="2017-08-15T15:35:00Z"/>
                <w:rFonts w:hint="eastAsia"/>
              </w:rPr>
              <w:pPrChange w:id="501" w:author="User" w:date="2017-08-15T15:36:00Z">
                <w:pPr>
                  <w:pStyle w:val="a0"/>
                  <w:ind w:firstLineChars="0" w:firstLine="0"/>
                </w:pPr>
              </w:pPrChange>
            </w:pPr>
            <w:ins w:id="502" w:author="User" w:date="2017-08-15T15:37:00Z">
              <w:r>
                <w:rPr>
                  <w:rFonts w:hint="eastAsia"/>
                </w:rPr>
                <w:t>完全异步调度策略</w:t>
              </w:r>
            </w:ins>
          </w:p>
        </w:tc>
      </w:tr>
    </w:tbl>
    <w:p w14:paraId="6D7C033B" w14:textId="77777777" w:rsidR="00363C8E" w:rsidRDefault="00363C8E" w:rsidP="00CA5EC9">
      <w:pPr>
        <w:pStyle w:val="a0"/>
        <w:ind w:firstLine="372"/>
        <w:rPr>
          <w:ins w:id="503" w:author="User" w:date="2017-08-15T15:10:00Z"/>
          <w:rFonts w:hint="eastAsia"/>
        </w:rPr>
      </w:pPr>
    </w:p>
    <w:p w14:paraId="6064DE43" w14:textId="77777777" w:rsidR="00931FFF" w:rsidRDefault="00931FFF" w:rsidP="00CA5EC9">
      <w:pPr>
        <w:pStyle w:val="a0"/>
        <w:ind w:firstLine="372"/>
        <w:rPr>
          <w:ins w:id="504" w:author="User" w:date="2017-08-15T15:10:00Z"/>
          <w:rFonts w:hint="eastAsia"/>
        </w:rPr>
      </w:pPr>
      <w:bookmarkStart w:id="505" w:name="_GoBack"/>
      <w:bookmarkEnd w:id="505"/>
    </w:p>
    <w:p w14:paraId="18AF99C4" w14:textId="77777777" w:rsidR="00931FFF" w:rsidRDefault="00931FFF" w:rsidP="00CA5EC9">
      <w:pPr>
        <w:pStyle w:val="a0"/>
        <w:ind w:firstLine="372"/>
        <w:rPr>
          <w:ins w:id="506" w:author="User" w:date="2017-08-15T15:10:00Z"/>
          <w:rFonts w:hint="eastAsia"/>
        </w:rPr>
      </w:pPr>
    </w:p>
    <w:p w14:paraId="23AABD7C" w14:textId="77777777" w:rsidR="00931FFF" w:rsidRDefault="00931FFF" w:rsidP="00CA5EC9">
      <w:pPr>
        <w:pStyle w:val="a0"/>
        <w:ind w:firstLine="37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07" w:author="User" w:date="2017-08-15T15:10:00Z">
          <w:tblPr>
            <w:tblW w:w="0" w:type="auto"/>
            <w:tblBorders>
              <w:top w:val="single" w:sz="4" w:space="0" w:color="auto"/>
              <w:bottom w:val="single" w:sz="4" w:space="0" w:color="auto"/>
            </w:tblBorders>
            <w:tblLook w:val="04A0" w:firstRow="1" w:lastRow="0" w:firstColumn="1" w:lastColumn="0" w:noHBand="0" w:noVBand="1"/>
          </w:tblPr>
        </w:tblPrChange>
      </w:tblPr>
      <w:tblGrid>
        <w:gridCol w:w="392"/>
        <w:gridCol w:w="283"/>
        <w:gridCol w:w="307"/>
        <w:gridCol w:w="338"/>
        <w:gridCol w:w="3183"/>
        <w:gridCol w:w="4502"/>
        <w:tblGridChange w:id="508">
          <w:tblGrid>
            <w:gridCol w:w="392"/>
            <w:gridCol w:w="283"/>
            <w:gridCol w:w="307"/>
            <w:gridCol w:w="338"/>
            <w:gridCol w:w="3183"/>
            <w:gridCol w:w="4502"/>
          </w:tblGrid>
        </w:tblGridChange>
      </w:tblGrid>
      <w:tr w:rsidR="005A764A" w14:paraId="7137B919" w14:textId="77777777" w:rsidTr="00931FFF">
        <w:tc>
          <w:tcPr>
            <w:tcW w:w="9005" w:type="dxa"/>
            <w:gridSpan w:val="6"/>
            <w:tcPrChange w:id="509" w:author="User" w:date="2017-08-15T15:10:00Z">
              <w:tcPr>
                <w:tcW w:w="9005" w:type="dxa"/>
                <w:gridSpan w:val="6"/>
              </w:tcPr>
            </w:tcPrChange>
          </w:tcPr>
          <w:p w14:paraId="4994EC3D" w14:textId="77777777" w:rsidR="005A764A" w:rsidRDefault="005A764A" w:rsidP="00F15AE5">
            <w:pPr>
              <w:pStyle w:val="a0"/>
              <w:ind w:firstLineChars="0" w:firstLine="0"/>
            </w:pPr>
            <w:bookmarkStart w:id="510" w:name="OLE_LINK85"/>
            <w:bookmarkStart w:id="511" w:name="OLE_LINK86"/>
            <w:bookmarkStart w:id="512" w:name="OLE_LINK733"/>
            <w:bookmarkStart w:id="513" w:name="OLE_LINK734"/>
            <w:bookmarkStart w:id="514" w:name="OLE_LINK735"/>
            <w:bookmarkStart w:id="515" w:name="OLE_LINK742"/>
            <w:bookmarkStart w:id="516" w:name="OLE_LINK743"/>
            <w:r>
              <w:rPr>
                <w:rFonts w:hint="eastAsia"/>
              </w:rPr>
              <w:t>SSYNC-SCHEDULE(Rob)</w:t>
            </w:r>
            <w:bookmarkEnd w:id="512"/>
            <w:bookmarkEnd w:id="513"/>
            <w:bookmarkEnd w:id="514"/>
            <w:bookmarkEnd w:id="515"/>
            <w:bookmarkEnd w:id="516"/>
          </w:p>
        </w:tc>
      </w:tr>
      <w:tr w:rsidR="00CA5EC9" w14:paraId="47ABFB21" w14:textId="77777777" w:rsidTr="00931FFF">
        <w:tc>
          <w:tcPr>
            <w:tcW w:w="392" w:type="dxa"/>
            <w:tcPrChange w:id="517" w:author="User" w:date="2017-08-15T15:10:00Z">
              <w:tcPr>
                <w:tcW w:w="392" w:type="dxa"/>
              </w:tcPr>
            </w:tcPrChange>
          </w:tcPr>
          <w:p w14:paraId="01C4E53A" w14:textId="77777777" w:rsidR="00CA5EC9" w:rsidRDefault="00051E76" w:rsidP="00F15AE5">
            <w:pPr>
              <w:pStyle w:val="a0"/>
              <w:ind w:firstLineChars="0" w:firstLine="0"/>
            </w:pPr>
            <w:r>
              <w:rPr>
                <w:rFonts w:hint="eastAsia"/>
              </w:rPr>
              <w:t>1</w:t>
            </w:r>
          </w:p>
        </w:tc>
        <w:tc>
          <w:tcPr>
            <w:tcW w:w="4111" w:type="dxa"/>
            <w:gridSpan w:val="4"/>
            <w:tcPrChange w:id="518" w:author="User" w:date="2017-08-15T15:10:00Z">
              <w:tcPr>
                <w:tcW w:w="4111" w:type="dxa"/>
                <w:gridSpan w:val="4"/>
              </w:tcPr>
            </w:tcPrChange>
          </w:tcPr>
          <w:p w14:paraId="799AA055" w14:textId="77777777" w:rsidR="00CA5EC9" w:rsidRDefault="005A764A" w:rsidP="00F15AE5">
            <w:pPr>
              <w:pStyle w:val="a0"/>
              <w:ind w:firstLineChars="0" w:firstLine="0"/>
            </w:pPr>
            <w:r>
              <w:rPr>
                <w:rFonts w:hint="eastAsia"/>
              </w:rPr>
              <w:t xml:space="preserve">while </w:t>
            </w:r>
          </w:p>
        </w:tc>
        <w:tc>
          <w:tcPr>
            <w:tcW w:w="4502" w:type="dxa"/>
            <w:tcPrChange w:id="519" w:author="User" w:date="2017-08-15T15:10:00Z">
              <w:tcPr>
                <w:tcW w:w="4502" w:type="dxa"/>
              </w:tcPr>
            </w:tcPrChange>
          </w:tcPr>
          <w:p w14:paraId="3C05DAE9" w14:textId="77777777" w:rsidR="00CA5EC9" w:rsidRDefault="00CA5EC9" w:rsidP="00F15AE5">
            <w:pPr>
              <w:pStyle w:val="a0"/>
              <w:ind w:firstLineChars="0" w:firstLine="0"/>
            </w:pPr>
          </w:p>
        </w:tc>
      </w:tr>
      <w:tr w:rsidR="005A764A" w14:paraId="0D9E6A01" w14:textId="77777777" w:rsidTr="00931FFF">
        <w:tc>
          <w:tcPr>
            <w:tcW w:w="392" w:type="dxa"/>
            <w:tcPrChange w:id="520" w:author="User" w:date="2017-08-15T15:10:00Z">
              <w:tcPr>
                <w:tcW w:w="392" w:type="dxa"/>
              </w:tcPr>
            </w:tcPrChange>
          </w:tcPr>
          <w:p w14:paraId="2BCDFCB4" w14:textId="77777777" w:rsidR="005A764A" w:rsidRDefault="005A764A" w:rsidP="00F15AE5">
            <w:pPr>
              <w:pStyle w:val="a0"/>
              <w:ind w:firstLineChars="0" w:firstLine="0"/>
            </w:pPr>
            <w:r>
              <w:rPr>
                <w:rFonts w:hint="eastAsia"/>
              </w:rPr>
              <w:t>2</w:t>
            </w:r>
          </w:p>
        </w:tc>
        <w:tc>
          <w:tcPr>
            <w:tcW w:w="283" w:type="dxa"/>
            <w:tcPrChange w:id="521" w:author="User" w:date="2017-08-15T15:10:00Z">
              <w:tcPr>
                <w:tcW w:w="283" w:type="dxa"/>
              </w:tcPr>
            </w:tcPrChange>
          </w:tcPr>
          <w:p w14:paraId="18644575" w14:textId="77777777" w:rsidR="005A764A" w:rsidRDefault="005A764A" w:rsidP="00F15AE5">
            <w:pPr>
              <w:pStyle w:val="a0"/>
              <w:ind w:firstLineChars="0" w:firstLine="0"/>
            </w:pPr>
          </w:p>
        </w:tc>
        <w:tc>
          <w:tcPr>
            <w:tcW w:w="3828" w:type="dxa"/>
            <w:gridSpan w:val="3"/>
            <w:tcPrChange w:id="522" w:author="User" w:date="2017-08-15T15:10:00Z">
              <w:tcPr>
                <w:tcW w:w="3828" w:type="dxa"/>
                <w:gridSpan w:val="3"/>
              </w:tcPr>
            </w:tcPrChange>
          </w:tcPr>
          <w:p w14:paraId="59C95898" w14:textId="12D7428E" w:rsidR="005A764A" w:rsidRDefault="005A764A" w:rsidP="00D6225B">
            <w:pPr>
              <w:pStyle w:val="a0"/>
              <w:ind w:firstLineChars="0" w:firstLine="0"/>
            </w:pPr>
            <w:bookmarkStart w:id="523" w:name="OLE_LINK736"/>
            <w:r>
              <w:rPr>
                <w:rFonts w:hint="eastAsia"/>
              </w:rPr>
              <w:t xml:space="preserve">choose </w:t>
            </w:r>
            <w:bookmarkStart w:id="524" w:name="OLE_LINK81"/>
            <w:bookmarkStart w:id="525" w:name="OLE_LINK82"/>
            <w:r w:rsidR="00D6225B">
              <w:rPr>
                <w:rFonts w:hint="eastAsia"/>
              </w:rPr>
              <w:t xml:space="preserve">Sched </w:t>
            </w:r>
            <w:bookmarkEnd w:id="524"/>
            <w:bookmarkEnd w:id="525"/>
            <w:r>
              <w:rPr>
                <w:rFonts w:hint="eastAsia"/>
              </w:rPr>
              <w:t>from Rob</w:t>
            </w:r>
            <w:bookmarkEnd w:id="523"/>
          </w:p>
        </w:tc>
        <w:tc>
          <w:tcPr>
            <w:tcW w:w="4502" w:type="dxa"/>
            <w:tcPrChange w:id="526" w:author="User" w:date="2017-08-15T15:10:00Z">
              <w:tcPr>
                <w:tcW w:w="4502" w:type="dxa"/>
              </w:tcPr>
            </w:tcPrChange>
          </w:tcPr>
          <w:p w14:paraId="1C5896D0" w14:textId="77777777" w:rsidR="005A764A" w:rsidRDefault="005A764A" w:rsidP="00F15AE5">
            <w:pPr>
              <w:pStyle w:val="a0"/>
              <w:ind w:firstLineChars="0" w:firstLine="0"/>
            </w:pPr>
          </w:p>
        </w:tc>
      </w:tr>
      <w:tr w:rsidR="002A4EBC" w14:paraId="7932A613" w14:textId="77777777" w:rsidTr="00931FFF">
        <w:tc>
          <w:tcPr>
            <w:tcW w:w="392" w:type="dxa"/>
            <w:tcPrChange w:id="527" w:author="User" w:date="2017-08-15T15:10:00Z">
              <w:tcPr>
                <w:tcW w:w="392" w:type="dxa"/>
              </w:tcPr>
            </w:tcPrChange>
          </w:tcPr>
          <w:p w14:paraId="115563EF" w14:textId="77777777" w:rsidR="002A4EBC" w:rsidRDefault="00467E86" w:rsidP="00F15AE5">
            <w:pPr>
              <w:pStyle w:val="a0"/>
              <w:ind w:firstLineChars="0" w:firstLine="0"/>
            </w:pPr>
            <w:r>
              <w:rPr>
                <w:rFonts w:hint="eastAsia"/>
              </w:rPr>
              <w:t>3</w:t>
            </w:r>
          </w:p>
        </w:tc>
        <w:tc>
          <w:tcPr>
            <w:tcW w:w="283" w:type="dxa"/>
            <w:tcPrChange w:id="528" w:author="User" w:date="2017-08-15T15:10:00Z">
              <w:tcPr>
                <w:tcW w:w="283" w:type="dxa"/>
              </w:tcPr>
            </w:tcPrChange>
          </w:tcPr>
          <w:p w14:paraId="13E78AD0" w14:textId="77777777" w:rsidR="002A4EBC" w:rsidRDefault="002A4EBC" w:rsidP="00F15AE5">
            <w:pPr>
              <w:pStyle w:val="a0"/>
              <w:ind w:firstLineChars="0" w:firstLine="0"/>
            </w:pPr>
          </w:p>
        </w:tc>
        <w:tc>
          <w:tcPr>
            <w:tcW w:w="3828" w:type="dxa"/>
            <w:gridSpan w:val="3"/>
            <w:tcPrChange w:id="529" w:author="User" w:date="2017-08-15T15:10:00Z">
              <w:tcPr>
                <w:tcW w:w="3828" w:type="dxa"/>
                <w:gridSpan w:val="3"/>
              </w:tcPr>
            </w:tcPrChange>
          </w:tcPr>
          <w:p w14:paraId="34C50FE0" w14:textId="77777777" w:rsidR="002A4EBC" w:rsidRDefault="005676E5" w:rsidP="00D6225B">
            <w:pPr>
              <w:pStyle w:val="a0"/>
              <w:ind w:firstLineChars="0" w:firstLine="0"/>
            </w:pPr>
            <w:bookmarkStart w:id="530" w:name="OLE_LINK83"/>
            <w:bookmarkStart w:id="531" w:name="OLE_LINK84"/>
            <w:bookmarkStart w:id="532" w:name="OLE_LINK737"/>
            <w:bookmarkStart w:id="533" w:name="OLE_LINK738"/>
            <w:bookmarkStart w:id="534" w:name="OLE_LINK739"/>
            <w:bookmarkStart w:id="535" w:name="OLE_LINK767"/>
            <w:bookmarkStart w:id="536" w:name="OLE_LINK768"/>
            <w:bookmarkStart w:id="537" w:name="OLE_LINK769"/>
            <w:bookmarkStart w:id="538" w:name="OLE_LINK770"/>
            <w:bookmarkStart w:id="539" w:name="OLE_LINK771"/>
            <w:r>
              <w:rPr>
                <w:rFonts w:hint="eastAsia"/>
              </w:rPr>
              <w:t>s</w:t>
            </w:r>
            <w:r w:rsidR="002A4EBC">
              <w:rPr>
                <w:rFonts w:hint="eastAsia"/>
              </w:rPr>
              <w:t xml:space="preserve">ynchronous </w:t>
            </w:r>
            <w:bookmarkEnd w:id="530"/>
            <w:bookmarkEnd w:id="531"/>
            <w:bookmarkEnd w:id="532"/>
            <w:bookmarkEnd w:id="533"/>
            <w:bookmarkEnd w:id="534"/>
            <w:r w:rsidR="002A4EBC">
              <w:rPr>
                <w:rFonts w:hint="eastAsia"/>
              </w:rPr>
              <w:t>{</w:t>
            </w:r>
            <w:bookmarkEnd w:id="535"/>
            <w:bookmarkEnd w:id="536"/>
            <w:bookmarkEnd w:id="537"/>
            <w:bookmarkEnd w:id="538"/>
            <w:bookmarkEnd w:id="539"/>
          </w:p>
        </w:tc>
        <w:tc>
          <w:tcPr>
            <w:tcW w:w="4502" w:type="dxa"/>
            <w:tcPrChange w:id="540" w:author="User" w:date="2017-08-15T15:10:00Z">
              <w:tcPr>
                <w:tcW w:w="4502" w:type="dxa"/>
              </w:tcPr>
            </w:tcPrChange>
          </w:tcPr>
          <w:p w14:paraId="06FED4B4" w14:textId="77777777" w:rsidR="002A4EBC" w:rsidRDefault="002A4EBC" w:rsidP="00F15AE5">
            <w:pPr>
              <w:pStyle w:val="a0"/>
              <w:ind w:firstLineChars="0" w:firstLine="0"/>
            </w:pPr>
          </w:p>
        </w:tc>
      </w:tr>
      <w:tr w:rsidR="00A77567" w14:paraId="4E66466C" w14:textId="77777777" w:rsidTr="00931FFF">
        <w:tc>
          <w:tcPr>
            <w:tcW w:w="392" w:type="dxa"/>
            <w:tcPrChange w:id="541" w:author="User" w:date="2017-08-15T15:10:00Z">
              <w:tcPr>
                <w:tcW w:w="392" w:type="dxa"/>
              </w:tcPr>
            </w:tcPrChange>
          </w:tcPr>
          <w:p w14:paraId="271A18F2" w14:textId="77777777" w:rsidR="00A77567" w:rsidRDefault="00467E86" w:rsidP="00F15AE5">
            <w:pPr>
              <w:pStyle w:val="a0"/>
              <w:ind w:firstLineChars="0" w:firstLine="0"/>
            </w:pPr>
            <w:r>
              <w:rPr>
                <w:rFonts w:hint="eastAsia"/>
              </w:rPr>
              <w:t>4</w:t>
            </w:r>
          </w:p>
        </w:tc>
        <w:tc>
          <w:tcPr>
            <w:tcW w:w="283" w:type="dxa"/>
            <w:tcPrChange w:id="542" w:author="User" w:date="2017-08-15T15:10:00Z">
              <w:tcPr>
                <w:tcW w:w="283" w:type="dxa"/>
              </w:tcPr>
            </w:tcPrChange>
          </w:tcPr>
          <w:p w14:paraId="2F3BC113" w14:textId="77777777" w:rsidR="00A77567" w:rsidRDefault="00A77567" w:rsidP="00F15AE5">
            <w:pPr>
              <w:pStyle w:val="a0"/>
              <w:ind w:firstLineChars="0" w:firstLine="0"/>
            </w:pPr>
          </w:p>
        </w:tc>
        <w:tc>
          <w:tcPr>
            <w:tcW w:w="307" w:type="dxa"/>
            <w:tcPrChange w:id="543" w:author="User" w:date="2017-08-15T15:10:00Z">
              <w:tcPr>
                <w:tcW w:w="307" w:type="dxa"/>
              </w:tcPr>
            </w:tcPrChange>
          </w:tcPr>
          <w:p w14:paraId="226AC27B" w14:textId="77777777" w:rsidR="00A77567" w:rsidRDefault="00A77567" w:rsidP="00F15AE5">
            <w:pPr>
              <w:pStyle w:val="a0"/>
              <w:ind w:firstLineChars="0" w:firstLine="0"/>
            </w:pPr>
          </w:p>
        </w:tc>
        <w:tc>
          <w:tcPr>
            <w:tcW w:w="3521" w:type="dxa"/>
            <w:gridSpan w:val="2"/>
            <w:tcPrChange w:id="544" w:author="User" w:date="2017-08-15T15:10:00Z">
              <w:tcPr>
                <w:tcW w:w="3521" w:type="dxa"/>
                <w:gridSpan w:val="2"/>
              </w:tcPr>
            </w:tcPrChange>
          </w:tcPr>
          <w:p w14:paraId="74B3B495" w14:textId="77777777" w:rsidR="00A77567" w:rsidRDefault="00A77567" w:rsidP="00F15AE5">
            <w:pPr>
              <w:pStyle w:val="a0"/>
              <w:ind w:firstLineChars="0" w:firstLine="0"/>
            </w:pPr>
            <w:bookmarkStart w:id="545" w:name="OLE_LINK740"/>
            <w:bookmarkStart w:id="546" w:name="OLE_LINK741"/>
            <w:bookmarkStart w:id="547" w:name="OLE_LINK772"/>
            <w:proofErr w:type="spellStart"/>
            <w:r>
              <w:rPr>
                <w:rFonts w:hint="eastAsia"/>
              </w:rPr>
              <w:t>foreach</w:t>
            </w:r>
            <w:proofErr w:type="spellEnd"/>
            <w:r>
              <w:rPr>
                <w:rFonts w:hint="eastAsia"/>
              </w:rPr>
              <w:t xml:space="preserve"> r in </w:t>
            </w:r>
            <w:proofErr w:type="spellStart"/>
            <w:r>
              <w:rPr>
                <w:rFonts w:hint="eastAsia"/>
              </w:rPr>
              <w:t>Sched</w:t>
            </w:r>
            <w:bookmarkEnd w:id="545"/>
            <w:bookmarkEnd w:id="546"/>
            <w:bookmarkEnd w:id="547"/>
            <w:proofErr w:type="spellEnd"/>
          </w:p>
        </w:tc>
        <w:tc>
          <w:tcPr>
            <w:tcW w:w="4502" w:type="dxa"/>
            <w:tcPrChange w:id="548" w:author="User" w:date="2017-08-15T15:10:00Z">
              <w:tcPr>
                <w:tcW w:w="4502" w:type="dxa"/>
              </w:tcPr>
            </w:tcPrChange>
          </w:tcPr>
          <w:p w14:paraId="2D23B868" w14:textId="77777777" w:rsidR="00A77567" w:rsidRDefault="00A77567" w:rsidP="00F15AE5">
            <w:pPr>
              <w:pStyle w:val="a0"/>
              <w:ind w:firstLineChars="0" w:firstLine="0"/>
            </w:pPr>
          </w:p>
        </w:tc>
      </w:tr>
      <w:tr w:rsidR="002A4EBC" w14:paraId="6DF34FAD" w14:textId="77777777" w:rsidTr="00931FFF">
        <w:tc>
          <w:tcPr>
            <w:tcW w:w="392" w:type="dxa"/>
            <w:tcPrChange w:id="549" w:author="User" w:date="2017-08-15T15:10:00Z">
              <w:tcPr>
                <w:tcW w:w="392" w:type="dxa"/>
              </w:tcPr>
            </w:tcPrChange>
          </w:tcPr>
          <w:p w14:paraId="44A87281" w14:textId="77777777" w:rsidR="002A4EBC" w:rsidRDefault="00467E86" w:rsidP="00F15AE5">
            <w:pPr>
              <w:pStyle w:val="a0"/>
              <w:ind w:firstLineChars="0" w:firstLine="0"/>
            </w:pPr>
            <w:r>
              <w:rPr>
                <w:rFonts w:hint="eastAsia"/>
              </w:rPr>
              <w:t>5</w:t>
            </w:r>
          </w:p>
        </w:tc>
        <w:tc>
          <w:tcPr>
            <w:tcW w:w="283" w:type="dxa"/>
            <w:tcPrChange w:id="550" w:author="User" w:date="2017-08-15T15:10:00Z">
              <w:tcPr>
                <w:tcW w:w="283" w:type="dxa"/>
              </w:tcPr>
            </w:tcPrChange>
          </w:tcPr>
          <w:p w14:paraId="0D3D8D77" w14:textId="77777777" w:rsidR="002A4EBC" w:rsidRDefault="002A4EBC" w:rsidP="00F15AE5">
            <w:pPr>
              <w:pStyle w:val="a0"/>
              <w:ind w:firstLineChars="0" w:firstLine="0"/>
            </w:pPr>
          </w:p>
        </w:tc>
        <w:tc>
          <w:tcPr>
            <w:tcW w:w="307" w:type="dxa"/>
            <w:tcPrChange w:id="551" w:author="User" w:date="2017-08-15T15:10:00Z">
              <w:tcPr>
                <w:tcW w:w="307" w:type="dxa"/>
              </w:tcPr>
            </w:tcPrChange>
          </w:tcPr>
          <w:p w14:paraId="0D68D677" w14:textId="77777777" w:rsidR="002A4EBC" w:rsidRDefault="002A4EBC" w:rsidP="00F15AE5">
            <w:pPr>
              <w:pStyle w:val="a0"/>
              <w:ind w:firstLineChars="0" w:firstLine="0"/>
            </w:pPr>
          </w:p>
        </w:tc>
        <w:tc>
          <w:tcPr>
            <w:tcW w:w="338" w:type="dxa"/>
            <w:tcPrChange w:id="552" w:author="User" w:date="2017-08-15T15:10:00Z">
              <w:tcPr>
                <w:tcW w:w="338" w:type="dxa"/>
              </w:tcPr>
            </w:tcPrChange>
          </w:tcPr>
          <w:p w14:paraId="09F84A9B" w14:textId="77777777" w:rsidR="002A4EBC" w:rsidRDefault="002A4EBC" w:rsidP="00F15AE5">
            <w:pPr>
              <w:pStyle w:val="a0"/>
              <w:ind w:firstLineChars="0" w:firstLine="0"/>
            </w:pPr>
          </w:p>
        </w:tc>
        <w:tc>
          <w:tcPr>
            <w:tcW w:w="3183" w:type="dxa"/>
            <w:tcPrChange w:id="553" w:author="User" w:date="2017-08-15T15:10:00Z">
              <w:tcPr>
                <w:tcW w:w="3183" w:type="dxa"/>
              </w:tcPr>
            </w:tcPrChange>
          </w:tcPr>
          <w:p w14:paraId="1552D8B4" w14:textId="77777777" w:rsidR="002A4EBC" w:rsidRDefault="002A4EBC" w:rsidP="002A4EBC">
            <w:pPr>
              <w:pStyle w:val="a0"/>
              <w:ind w:firstLineChars="0" w:firstLine="0"/>
            </w:pPr>
            <w:bookmarkStart w:id="554" w:name="OLE_LINK773"/>
            <w:bookmarkStart w:id="555" w:name="OLE_LINK774"/>
            <w:bookmarkStart w:id="556" w:name="OLE_LINK775"/>
            <w:proofErr w:type="spellStart"/>
            <w:r>
              <w:rPr>
                <w:rFonts w:hint="eastAsia"/>
              </w:rPr>
              <w:t>r.look</w:t>
            </w:r>
            <w:bookmarkEnd w:id="554"/>
            <w:bookmarkEnd w:id="555"/>
            <w:bookmarkEnd w:id="556"/>
            <w:proofErr w:type="spellEnd"/>
          </w:p>
        </w:tc>
        <w:tc>
          <w:tcPr>
            <w:tcW w:w="4502" w:type="dxa"/>
            <w:tcPrChange w:id="557" w:author="User" w:date="2017-08-15T15:10:00Z">
              <w:tcPr>
                <w:tcW w:w="4502" w:type="dxa"/>
              </w:tcPr>
            </w:tcPrChange>
          </w:tcPr>
          <w:p w14:paraId="2650344E" w14:textId="77777777" w:rsidR="002A4EBC" w:rsidRDefault="002A4EBC" w:rsidP="00F15AE5">
            <w:pPr>
              <w:pStyle w:val="a0"/>
              <w:ind w:firstLineChars="0" w:firstLine="0"/>
            </w:pPr>
          </w:p>
        </w:tc>
      </w:tr>
      <w:tr w:rsidR="002A4EBC" w14:paraId="3BE2714D" w14:textId="77777777" w:rsidTr="00931FFF">
        <w:tc>
          <w:tcPr>
            <w:tcW w:w="392" w:type="dxa"/>
            <w:tcPrChange w:id="558" w:author="User" w:date="2017-08-15T15:10:00Z">
              <w:tcPr>
                <w:tcW w:w="392" w:type="dxa"/>
              </w:tcPr>
            </w:tcPrChange>
          </w:tcPr>
          <w:p w14:paraId="2A449AA8" w14:textId="77777777" w:rsidR="002A4EBC" w:rsidRDefault="00467E86" w:rsidP="00F15AE5">
            <w:pPr>
              <w:pStyle w:val="a0"/>
              <w:ind w:firstLineChars="0" w:firstLine="0"/>
            </w:pPr>
            <w:r>
              <w:rPr>
                <w:rFonts w:hint="eastAsia"/>
              </w:rPr>
              <w:t>6</w:t>
            </w:r>
          </w:p>
        </w:tc>
        <w:tc>
          <w:tcPr>
            <w:tcW w:w="283" w:type="dxa"/>
            <w:tcPrChange w:id="559" w:author="User" w:date="2017-08-15T15:10:00Z">
              <w:tcPr>
                <w:tcW w:w="283" w:type="dxa"/>
              </w:tcPr>
            </w:tcPrChange>
          </w:tcPr>
          <w:p w14:paraId="24EDEDC8" w14:textId="77777777" w:rsidR="002A4EBC" w:rsidRDefault="002A4EBC" w:rsidP="00F15AE5">
            <w:pPr>
              <w:pStyle w:val="a0"/>
              <w:ind w:firstLineChars="0" w:firstLine="0"/>
            </w:pPr>
          </w:p>
        </w:tc>
        <w:tc>
          <w:tcPr>
            <w:tcW w:w="307" w:type="dxa"/>
            <w:tcPrChange w:id="560" w:author="User" w:date="2017-08-15T15:10:00Z">
              <w:tcPr>
                <w:tcW w:w="307" w:type="dxa"/>
              </w:tcPr>
            </w:tcPrChange>
          </w:tcPr>
          <w:p w14:paraId="56C7E7D3" w14:textId="77777777" w:rsidR="002A4EBC" w:rsidRDefault="002A4EBC" w:rsidP="00F15AE5">
            <w:pPr>
              <w:pStyle w:val="a0"/>
              <w:ind w:firstLineChars="0" w:firstLine="0"/>
            </w:pPr>
          </w:p>
        </w:tc>
        <w:tc>
          <w:tcPr>
            <w:tcW w:w="338" w:type="dxa"/>
            <w:tcPrChange w:id="561" w:author="User" w:date="2017-08-15T15:10:00Z">
              <w:tcPr>
                <w:tcW w:w="338" w:type="dxa"/>
              </w:tcPr>
            </w:tcPrChange>
          </w:tcPr>
          <w:p w14:paraId="4E155F25" w14:textId="77777777" w:rsidR="002A4EBC" w:rsidRDefault="002A4EBC" w:rsidP="00F15AE5">
            <w:pPr>
              <w:pStyle w:val="a0"/>
              <w:ind w:firstLineChars="0" w:firstLine="0"/>
            </w:pPr>
          </w:p>
        </w:tc>
        <w:tc>
          <w:tcPr>
            <w:tcW w:w="3183" w:type="dxa"/>
            <w:tcPrChange w:id="562" w:author="User" w:date="2017-08-15T15:10:00Z">
              <w:tcPr>
                <w:tcW w:w="3183" w:type="dxa"/>
              </w:tcPr>
            </w:tcPrChange>
          </w:tcPr>
          <w:p w14:paraId="24EFF1F3" w14:textId="77777777" w:rsidR="002A4EBC" w:rsidRDefault="002A4EBC" w:rsidP="00F15AE5">
            <w:pPr>
              <w:pStyle w:val="a0"/>
              <w:ind w:firstLineChars="0" w:firstLine="0"/>
            </w:pPr>
            <w:bookmarkStart w:id="563" w:name="OLE_LINK776"/>
            <w:bookmarkStart w:id="564" w:name="OLE_LINK777"/>
            <w:proofErr w:type="spellStart"/>
            <w:r>
              <w:rPr>
                <w:rFonts w:hint="eastAsia"/>
              </w:rPr>
              <w:t>r.compute</w:t>
            </w:r>
            <w:bookmarkEnd w:id="563"/>
            <w:bookmarkEnd w:id="564"/>
            <w:proofErr w:type="spellEnd"/>
          </w:p>
        </w:tc>
        <w:tc>
          <w:tcPr>
            <w:tcW w:w="4502" w:type="dxa"/>
            <w:tcPrChange w:id="565" w:author="User" w:date="2017-08-15T15:10:00Z">
              <w:tcPr>
                <w:tcW w:w="4502" w:type="dxa"/>
              </w:tcPr>
            </w:tcPrChange>
          </w:tcPr>
          <w:p w14:paraId="2421B326" w14:textId="77777777" w:rsidR="002A4EBC" w:rsidRDefault="002A4EBC" w:rsidP="00F15AE5">
            <w:pPr>
              <w:pStyle w:val="a0"/>
              <w:ind w:firstLineChars="0" w:firstLine="0"/>
            </w:pPr>
          </w:p>
        </w:tc>
      </w:tr>
      <w:tr w:rsidR="002A4EBC" w14:paraId="74078928" w14:textId="77777777" w:rsidTr="00931FFF">
        <w:tc>
          <w:tcPr>
            <w:tcW w:w="392" w:type="dxa"/>
            <w:tcPrChange w:id="566" w:author="User" w:date="2017-08-15T15:10:00Z">
              <w:tcPr>
                <w:tcW w:w="392" w:type="dxa"/>
              </w:tcPr>
            </w:tcPrChange>
          </w:tcPr>
          <w:p w14:paraId="79216F29" w14:textId="77777777" w:rsidR="002A4EBC" w:rsidRDefault="00467E86" w:rsidP="00F15AE5">
            <w:pPr>
              <w:pStyle w:val="a0"/>
              <w:ind w:firstLineChars="0" w:firstLine="0"/>
            </w:pPr>
            <w:r>
              <w:rPr>
                <w:rFonts w:hint="eastAsia"/>
              </w:rPr>
              <w:t>7</w:t>
            </w:r>
          </w:p>
        </w:tc>
        <w:tc>
          <w:tcPr>
            <w:tcW w:w="283" w:type="dxa"/>
            <w:tcPrChange w:id="567" w:author="User" w:date="2017-08-15T15:10:00Z">
              <w:tcPr>
                <w:tcW w:w="283" w:type="dxa"/>
              </w:tcPr>
            </w:tcPrChange>
          </w:tcPr>
          <w:p w14:paraId="12B27015" w14:textId="77777777" w:rsidR="002A4EBC" w:rsidRDefault="002A4EBC" w:rsidP="00F15AE5">
            <w:pPr>
              <w:pStyle w:val="a0"/>
              <w:ind w:firstLineChars="0" w:firstLine="0"/>
            </w:pPr>
          </w:p>
        </w:tc>
        <w:tc>
          <w:tcPr>
            <w:tcW w:w="307" w:type="dxa"/>
            <w:tcPrChange w:id="568" w:author="User" w:date="2017-08-15T15:10:00Z">
              <w:tcPr>
                <w:tcW w:w="307" w:type="dxa"/>
              </w:tcPr>
            </w:tcPrChange>
          </w:tcPr>
          <w:p w14:paraId="62829697" w14:textId="77777777" w:rsidR="002A4EBC" w:rsidRDefault="002A4EBC" w:rsidP="00F15AE5">
            <w:pPr>
              <w:pStyle w:val="a0"/>
              <w:ind w:firstLineChars="0" w:firstLine="0"/>
            </w:pPr>
          </w:p>
        </w:tc>
        <w:tc>
          <w:tcPr>
            <w:tcW w:w="338" w:type="dxa"/>
            <w:tcPrChange w:id="569" w:author="User" w:date="2017-08-15T15:10:00Z">
              <w:tcPr>
                <w:tcW w:w="338" w:type="dxa"/>
              </w:tcPr>
            </w:tcPrChange>
          </w:tcPr>
          <w:p w14:paraId="46D80B34" w14:textId="77777777" w:rsidR="002A4EBC" w:rsidRDefault="002A4EBC" w:rsidP="00F15AE5">
            <w:pPr>
              <w:pStyle w:val="a0"/>
              <w:ind w:firstLineChars="0" w:firstLine="0"/>
            </w:pPr>
          </w:p>
        </w:tc>
        <w:tc>
          <w:tcPr>
            <w:tcW w:w="3183" w:type="dxa"/>
            <w:tcPrChange w:id="570" w:author="User" w:date="2017-08-15T15:10:00Z">
              <w:tcPr>
                <w:tcW w:w="3183" w:type="dxa"/>
              </w:tcPr>
            </w:tcPrChange>
          </w:tcPr>
          <w:p w14:paraId="69329664" w14:textId="77777777" w:rsidR="002A4EBC" w:rsidRDefault="002A4EBC" w:rsidP="00F15AE5">
            <w:pPr>
              <w:pStyle w:val="a0"/>
              <w:ind w:firstLineChars="0" w:firstLine="0"/>
            </w:pPr>
            <w:bookmarkStart w:id="571" w:name="OLE_LINK778"/>
            <w:bookmarkStart w:id="572" w:name="OLE_LINK779"/>
            <w:proofErr w:type="spellStart"/>
            <w:r>
              <w:rPr>
                <w:rFonts w:hint="eastAsia"/>
              </w:rPr>
              <w:t>r.move</w:t>
            </w:r>
            <w:bookmarkEnd w:id="571"/>
            <w:bookmarkEnd w:id="572"/>
            <w:proofErr w:type="spellEnd"/>
          </w:p>
        </w:tc>
        <w:tc>
          <w:tcPr>
            <w:tcW w:w="4502" w:type="dxa"/>
            <w:tcPrChange w:id="573" w:author="User" w:date="2017-08-15T15:10:00Z">
              <w:tcPr>
                <w:tcW w:w="4502" w:type="dxa"/>
              </w:tcPr>
            </w:tcPrChange>
          </w:tcPr>
          <w:p w14:paraId="54C065A0" w14:textId="77777777" w:rsidR="002A4EBC" w:rsidRDefault="002A4EBC" w:rsidP="00F15AE5">
            <w:pPr>
              <w:pStyle w:val="a0"/>
              <w:ind w:firstLineChars="0" w:firstLine="0"/>
            </w:pPr>
          </w:p>
        </w:tc>
      </w:tr>
      <w:tr w:rsidR="002A4EBC" w14:paraId="41D0B4D7" w14:textId="77777777" w:rsidTr="00931FFF">
        <w:tc>
          <w:tcPr>
            <w:tcW w:w="392" w:type="dxa"/>
            <w:tcPrChange w:id="574" w:author="User" w:date="2017-08-15T15:10:00Z">
              <w:tcPr>
                <w:tcW w:w="392" w:type="dxa"/>
              </w:tcPr>
            </w:tcPrChange>
          </w:tcPr>
          <w:p w14:paraId="6025C229" w14:textId="77777777" w:rsidR="002A4EBC" w:rsidRDefault="00E35534" w:rsidP="00F15AE5">
            <w:pPr>
              <w:pStyle w:val="a0"/>
              <w:ind w:firstLineChars="0" w:firstLine="0"/>
            </w:pPr>
            <w:r>
              <w:rPr>
                <w:rFonts w:hint="eastAsia"/>
              </w:rPr>
              <w:t>8</w:t>
            </w:r>
          </w:p>
        </w:tc>
        <w:tc>
          <w:tcPr>
            <w:tcW w:w="283" w:type="dxa"/>
            <w:tcPrChange w:id="575" w:author="User" w:date="2017-08-15T15:10:00Z">
              <w:tcPr>
                <w:tcW w:w="283" w:type="dxa"/>
              </w:tcPr>
            </w:tcPrChange>
          </w:tcPr>
          <w:p w14:paraId="239677D6" w14:textId="77777777" w:rsidR="002A4EBC" w:rsidRDefault="002A4EBC" w:rsidP="00F15AE5">
            <w:pPr>
              <w:pStyle w:val="a0"/>
              <w:ind w:firstLineChars="0" w:firstLine="0"/>
            </w:pPr>
          </w:p>
        </w:tc>
        <w:tc>
          <w:tcPr>
            <w:tcW w:w="3828" w:type="dxa"/>
            <w:gridSpan w:val="3"/>
            <w:tcPrChange w:id="576" w:author="User" w:date="2017-08-15T15:10:00Z">
              <w:tcPr>
                <w:tcW w:w="3828" w:type="dxa"/>
                <w:gridSpan w:val="3"/>
              </w:tcPr>
            </w:tcPrChange>
          </w:tcPr>
          <w:p w14:paraId="5E801785" w14:textId="77777777" w:rsidR="002A4EBC" w:rsidRDefault="002A4EBC" w:rsidP="00F15AE5">
            <w:pPr>
              <w:pStyle w:val="a0"/>
              <w:ind w:firstLineChars="0" w:firstLine="0"/>
            </w:pPr>
            <w:r>
              <w:rPr>
                <w:rFonts w:hint="eastAsia"/>
              </w:rPr>
              <w:t>}</w:t>
            </w:r>
          </w:p>
        </w:tc>
        <w:tc>
          <w:tcPr>
            <w:tcW w:w="4502" w:type="dxa"/>
            <w:tcPrChange w:id="577" w:author="User" w:date="2017-08-15T15:10:00Z">
              <w:tcPr>
                <w:tcW w:w="4502" w:type="dxa"/>
              </w:tcPr>
            </w:tcPrChange>
          </w:tcPr>
          <w:p w14:paraId="73132DCB" w14:textId="77777777" w:rsidR="002A4EBC" w:rsidRDefault="002A4EBC" w:rsidP="00F15AE5">
            <w:pPr>
              <w:pStyle w:val="a0"/>
              <w:ind w:firstLineChars="0" w:firstLine="0"/>
            </w:pPr>
          </w:p>
        </w:tc>
      </w:tr>
    </w:tbl>
    <w:p w14:paraId="7EB66BC0" w14:textId="77777777" w:rsidR="00E47F25" w:rsidRDefault="00467E86" w:rsidP="00467E86">
      <w:pPr>
        <w:pStyle w:val="a0"/>
        <w:ind w:firstLine="372"/>
        <w:jc w:val="center"/>
      </w:pPr>
      <w:bookmarkStart w:id="578" w:name="OLE_LINK87"/>
      <w:bookmarkStart w:id="579" w:name="OLE_LINK88"/>
      <w:bookmarkEnd w:id="510"/>
      <w:bookmarkEnd w:id="511"/>
      <w:r>
        <w:rPr>
          <w:rFonts w:hint="eastAsia"/>
        </w:rPr>
        <w:t>图三，</w:t>
      </w:r>
      <w:bookmarkStart w:id="580" w:name="OLE_LINK78"/>
      <w:bookmarkStart w:id="581" w:name="OLE_LINK79"/>
      <w:r>
        <w:rPr>
          <w:rFonts w:hint="eastAsia"/>
        </w:rPr>
        <w:t>半同步调度策略</w:t>
      </w:r>
      <w:bookmarkEnd w:id="580"/>
      <w:bookmarkEnd w:id="581"/>
      <w:r>
        <w:rPr>
          <w:rFonts w:hint="eastAsia"/>
        </w:rPr>
        <w:t>算法表示</w:t>
      </w:r>
    </w:p>
    <w:bookmarkEnd w:id="578"/>
    <w:bookmarkEnd w:id="579"/>
    <w:p w14:paraId="3750A82D" w14:textId="77777777" w:rsidR="00533E17" w:rsidRDefault="00DE2556" w:rsidP="00340B86">
      <w:pPr>
        <w:pStyle w:val="a0"/>
        <w:ind w:firstLineChars="107" w:firstLine="199"/>
      </w:pPr>
      <w:r>
        <w:rPr>
          <w:rFonts w:hint="eastAsia"/>
          <w:noProof/>
        </w:rPr>
        <mc:AlternateContent>
          <mc:Choice Requires="wps">
            <w:drawing>
              <wp:anchor distT="0" distB="0" distL="114300" distR="114300" simplePos="0" relativeHeight="251659264" behindDoc="0" locked="0" layoutInCell="1" allowOverlap="1" wp14:anchorId="2D74A961" wp14:editId="6F92B904">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3F39EC0" id="椭圆 2" o:spid="_x0000_s1026" style="position:absolute;left:0;text-align:left;margin-left:30.9pt;margin-top:5.8pt;width:15.65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14:paraId="2C5090E7" w14:textId="77777777" w:rsidR="000F65C9" w:rsidRDefault="00D3068B" w:rsidP="000F65C9">
      <w:pPr>
        <w:pStyle w:val="a0"/>
        <w:ind w:firstLine="372"/>
      </w:pPr>
      <w:r>
        <w:rPr>
          <w:rFonts w:hint="eastAsia"/>
        </w:rPr>
        <w:t>完全同步调度策略是半同步调度策略中很特殊的一种，每个移动</w:t>
      </w:r>
      <w:r w:rsidR="000235BA">
        <w:rPr>
          <w:rFonts w:hint="eastAsia"/>
        </w:rPr>
        <w:t>阶段选中的机器人集合</w:t>
      </w:r>
      <w:bookmarkStart w:id="582" w:name="OLE_LINK95"/>
      <w:bookmarkStart w:id="583" w:name="OLE_LINK96"/>
      <m:oMath>
        <m:r>
          <m:rPr>
            <m:sty m:val="p"/>
          </m:rPr>
          <w:rPr>
            <w:rFonts w:ascii="Cambria Math" w:hAnsi="Cambria Math"/>
          </w:rPr>
          <m:t>Sched</m:t>
        </m:r>
        <w:bookmarkEnd w:id="582"/>
        <w:bookmarkEnd w:id="583"/>
        <m:r>
          <m:rPr>
            <m:sty m:val="p"/>
          </m:rPr>
          <w:rPr>
            <w:rFonts w:ascii="Cambria Math" w:eastAsia="Meiryo" w:hAnsi="Cambria Math" w:cs="Meiryo"/>
          </w:rPr>
          <m:t>=</m:t>
        </m:r>
        <m:r>
          <m:rPr>
            <m:sty m:val="p"/>
          </m:rPr>
          <w:rPr>
            <w:rFonts w:ascii="Cambria Math" w:hAnsi="Cambria Math" w:hint="eastAsia"/>
          </w:rPr>
          <m:t>Rob</m:t>
        </m:r>
      </m:oMath>
      <w:r w:rsidR="004A6EE7">
        <w:rPr>
          <w:rFonts w:hint="eastAsia"/>
        </w:rPr>
        <w:t>，</w:t>
      </w:r>
      <w:r w:rsidR="007F2E57">
        <w:rPr>
          <w:rFonts w:hint="eastAsia"/>
        </w:rPr>
        <w:t>所有机器人都被</w:t>
      </w:r>
      <w:proofErr w:type="gramStart"/>
      <w:r w:rsidR="007F2E57">
        <w:rPr>
          <w:rFonts w:hint="eastAsia"/>
        </w:rPr>
        <w:t>调度</w:t>
      </w:r>
      <w:r w:rsidR="00623330">
        <w:rPr>
          <w:rFonts w:hint="eastAsia"/>
        </w:rPr>
        <w:t>器</w:t>
      </w:r>
      <w:proofErr w:type="gramEnd"/>
      <w:r w:rsidR="00623330">
        <w:rPr>
          <w:rFonts w:hint="eastAsia"/>
        </w:rPr>
        <w:t>选中</w:t>
      </w:r>
      <w:r w:rsidR="007F2E57">
        <w:rPr>
          <w:rFonts w:hint="eastAsia"/>
        </w:rPr>
        <w:t>。</w:t>
      </w:r>
      <w:r w:rsidR="000F65C9">
        <w:rPr>
          <w:rFonts w:hint="eastAsia"/>
        </w:rPr>
        <w:t>完全同步调度策略算法如图四所示，每个移动阶段被</w:t>
      </w:r>
      <w:proofErr w:type="gramStart"/>
      <w:r w:rsidR="000F65C9">
        <w:rPr>
          <w:rFonts w:hint="eastAsia"/>
        </w:rPr>
        <w:t>调度器</w:t>
      </w:r>
      <w:proofErr w:type="gramEnd"/>
      <w:r w:rsidR="000F65C9">
        <w:rPr>
          <w:rFonts w:hint="eastAsia"/>
        </w:rPr>
        <w:t>选中的是全部机器人，同步执行移动阶段。</w:t>
      </w:r>
    </w:p>
    <w:p w14:paraId="29D3BD7E" w14:textId="77777777" w:rsidR="00C22C77" w:rsidRPr="00091C30" w:rsidRDefault="00C22C77" w:rsidP="00E076EE">
      <w:pPr>
        <w:pStyle w:val="a0"/>
        <w:ind w:firstLineChars="0" w:firstLine="0"/>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C26A07" w14:paraId="57A5F32C" w14:textId="77777777" w:rsidTr="00FA1912">
        <w:tc>
          <w:tcPr>
            <w:tcW w:w="9005" w:type="dxa"/>
            <w:gridSpan w:val="6"/>
          </w:tcPr>
          <w:p w14:paraId="3B1960DE" w14:textId="77777777" w:rsidR="00C26A07" w:rsidRDefault="00C26A07" w:rsidP="00FA1912">
            <w:pPr>
              <w:pStyle w:val="a0"/>
              <w:ind w:firstLineChars="0" w:firstLine="0"/>
            </w:pPr>
            <w:bookmarkStart w:id="584" w:name="OLE_LINK99"/>
            <w:bookmarkStart w:id="585" w:name="OLE_LINK100"/>
            <w:r>
              <w:rPr>
                <w:rFonts w:hint="eastAsia"/>
              </w:rPr>
              <w:t>SSYNC-SCHEDULE(Rob)</w:t>
            </w:r>
          </w:p>
        </w:tc>
      </w:tr>
      <w:tr w:rsidR="00C26A07" w14:paraId="557E551B" w14:textId="77777777" w:rsidTr="00FA1912">
        <w:tc>
          <w:tcPr>
            <w:tcW w:w="392" w:type="dxa"/>
          </w:tcPr>
          <w:p w14:paraId="146EC69D" w14:textId="77777777" w:rsidR="00C26A07" w:rsidRDefault="00C26A07" w:rsidP="00FA1912">
            <w:pPr>
              <w:pStyle w:val="a0"/>
              <w:ind w:firstLineChars="0" w:firstLine="0"/>
            </w:pPr>
            <w:r>
              <w:rPr>
                <w:rFonts w:hint="eastAsia"/>
              </w:rPr>
              <w:t>1</w:t>
            </w:r>
          </w:p>
        </w:tc>
        <w:tc>
          <w:tcPr>
            <w:tcW w:w="4111" w:type="dxa"/>
            <w:gridSpan w:val="4"/>
          </w:tcPr>
          <w:p w14:paraId="78C63086" w14:textId="77777777" w:rsidR="00C26A07" w:rsidRDefault="00C26A07" w:rsidP="00FA1912">
            <w:pPr>
              <w:pStyle w:val="a0"/>
              <w:ind w:firstLineChars="0" w:firstLine="0"/>
            </w:pPr>
            <w:bookmarkStart w:id="586" w:name="OLE_LINK744"/>
            <w:bookmarkStart w:id="587" w:name="OLE_LINK745"/>
            <w:bookmarkStart w:id="588" w:name="OLE_LINK746"/>
            <w:bookmarkStart w:id="589" w:name="OLE_LINK747"/>
            <w:bookmarkStart w:id="590" w:name="OLE_LINK748"/>
            <w:bookmarkStart w:id="591" w:name="OLE_LINK749"/>
            <w:bookmarkStart w:id="592" w:name="OLE_LINK751"/>
            <w:bookmarkStart w:id="593" w:name="OLE_LINK752"/>
            <w:bookmarkStart w:id="594" w:name="OLE_LINK753"/>
            <w:bookmarkStart w:id="595" w:name="OLE_LINK754"/>
            <w:bookmarkStart w:id="596" w:name="OLE_LINK755"/>
            <w:r>
              <w:rPr>
                <w:rFonts w:hint="eastAsia"/>
              </w:rPr>
              <w:t>while</w:t>
            </w:r>
            <w:bookmarkEnd w:id="586"/>
            <w:bookmarkEnd w:id="587"/>
            <w:bookmarkEnd w:id="588"/>
            <w:bookmarkEnd w:id="589"/>
            <w:bookmarkEnd w:id="590"/>
            <w:bookmarkEnd w:id="591"/>
            <w:r>
              <w:rPr>
                <w:rFonts w:hint="eastAsia"/>
              </w:rPr>
              <w:t xml:space="preserve"> </w:t>
            </w:r>
            <w:bookmarkEnd w:id="592"/>
            <w:bookmarkEnd w:id="593"/>
            <w:bookmarkEnd w:id="594"/>
            <w:bookmarkEnd w:id="595"/>
            <w:bookmarkEnd w:id="596"/>
          </w:p>
        </w:tc>
        <w:tc>
          <w:tcPr>
            <w:tcW w:w="4502" w:type="dxa"/>
          </w:tcPr>
          <w:p w14:paraId="66408D6C" w14:textId="77777777" w:rsidR="00C26A07" w:rsidRDefault="00C26A07" w:rsidP="00FA1912">
            <w:pPr>
              <w:pStyle w:val="a0"/>
              <w:ind w:firstLineChars="0" w:firstLine="0"/>
            </w:pPr>
          </w:p>
        </w:tc>
      </w:tr>
      <w:tr w:rsidR="00C26A07" w14:paraId="4D2576D4" w14:textId="77777777" w:rsidTr="00FA1912">
        <w:tc>
          <w:tcPr>
            <w:tcW w:w="392" w:type="dxa"/>
          </w:tcPr>
          <w:p w14:paraId="6A93C3B9" w14:textId="77777777" w:rsidR="00C26A07" w:rsidRDefault="00E47534" w:rsidP="00FA1912">
            <w:pPr>
              <w:pStyle w:val="a0"/>
              <w:ind w:firstLineChars="0" w:firstLine="0"/>
            </w:pPr>
            <w:r>
              <w:rPr>
                <w:rFonts w:hint="eastAsia"/>
              </w:rPr>
              <w:t>2</w:t>
            </w:r>
          </w:p>
        </w:tc>
        <w:tc>
          <w:tcPr>
            <w:tcW w:w="283" w:type="dxa"/>
          </w:tcPr>
          <w:p w14:paraId="41C88505" w14:textId="77777777" w:rsidR="00C26A07" w:rsidRDefault="00C26A07" w:rsidP="00FA1912">
            <w:pPr>
              <w:pStyle w:val="a0"/>
              <w:ind w:firstLineChars="0" w:firstLine="0"/>
            </w:pPr>
          </w:p>
        </w:tc>
        <w:tc>
          <w:tcPr>
            <w:tcW w:w="3828" w:type="dxa"/>
            <w:gridSpan w:val="3"/>
          </w:tcPr>
          <w:p w14:paraId="44A3F179" w14:textId="77777777" w:rsidR="00C26A07" w:rsidRDefault="00C26A07" w:rsidP="00FA1912">
            <w:pPr>
              <w:pStyle w:val="a0"/>
              <w:ind w:firstLineChars="0" w:firstLine="0"/>
            </w:pPr>
            <w:bookmarkStart w:id="597" w:name="OLE_LINK750"/>
            <w:bookmarkStart w:id="598" w:name="OLE_LINK784"/>
            <w:bookmarkStart w:id="599" w:name="OLE_LINK785"/>
            <w:bookmarkStart w:id="600" w:name="OLE_LINK786"/>
            <w:r>
              <w:rPr>
                <w:rFonts w:hint="eastAsia"/>
              </w:rPr>
              <w:t xml:space="preserve">synchronous </w:t>
            </w:r>
            <w:bookmarkEnd w:id="597"/>
            <w:r>
              <w:rPr>
                <w:rFonts w:hint="eastAsia"/>
              </w:rPr>
              <w:t>{</w:t>
            </w:r>
            <w:bookmarkEnd w:id="598"/>
            <w:bookmarkEnd w:id="599"/>
            <w:bookmarkEnd w:id="600"/>
          </w:p>
        </w:tc>
        <w:tc>
          <w:tcPr>
            <w:tcW w:w="4502" w:type="dxa"/>
          </w:tcPr>
          <w:p w14:paraId="607394EF" w14:textId="77777777" w:rsidR="00C26A07" w:rsidRDefault="00C26A07" w:rsidP="00FA1912">
            <w:pPr>
              <w:pStyle w:val="a0"/>
              <w:ind w:firstLineChars="0" w:firstLine="0"/>
            </w:pPr>
          </w:p>
        </w:tc>
      </w:tr>
      <w:tr w:rsidR="00C26A07" w14:paraId="7C8CC7AE" w14:textId="77777777" w:rsidTr="00FA1912">
        <w:tc>
          <w:tcPr>
            <w:tcW w:w="392" w:type="dxa"/>
          </w:tcPr>
          <w:p w14:paraId="314C9356" w14:textId="77777777" w:rsidR="00C26A07" w:rsidRDefault="00E47534" w:rsidP="00FA1912">
            <w:pPr>
              <w:pStyle w:val="a0"/>
              <w:ind w:firstLineChars="0" w:firstLine="0"/>
            </w:pPr>
            <w:r>
              <w:rPr>
                <w:rFonts w:hint="eastAsia"/>
              </w:rPr>
              <w:t>3</w:t>
            </w:r>
          </w:p>
        </w:tc>
        <w:tc>
          <w:tcPr>
            <w:tcW w:w="283" w:type="dxa"/>
          </w:tcPr>
          <w:p w14:paraId="61BD086E" w14:textId="77777777" w:rsidR="00C26A07" w:rsidRDefault="00C26A07" w:rsidP="00FA1912">
            <w:pPr>
              <w:pStyle w:val="a0"/>
              <w:ind w:firstLineChars="0" w:firstLine="0"/>
            </w:pPr>
          </w:p>
        </w:tc>
        <w:tc>
          <w:tcPr>
            <w:tcW w:w="307" w:type="dxa"/>
          </w:tcPr>
          <w:p w14:paraId="2BF95B06" w14:textId="77777777" w:rsidR="00C26A07" w:rsidRDefault="00C26A07" w:rsidP="00FA1912">
            <w:pPr>
              <w:pStyle w:val="a0"/>
              <w:ind w:firstLineChars="0" w:firstLine="0"/>
            </w:pPr>
          </w:p>
        </w:tc>
        <w:tc>
          <w:tcPr>
            <w:tcW w:w="3521" w:type="dxa"/>
            <w:gridSpan w:val="2"/>
          </w:tcPr>
          <w:p w14:paraId="1825C0B6" w14:textId="77777777" w:rsidR="00C26A07" w:rsidRDefault="00C26A07" w:rsidP="005B0671">
            <w:pPr>
              <w:pStyle w:val="a0"/>
              <w:ind w:firstLineChars="0" w:firstLine="0"/>
            </w:pPr>
            <w:bookmarkStart w:id="601" w:name="OLE_LINK756"/>
            <w:bookmarkStart w:id="602" w:name="OLE_LINK757"/>
            <w:bookmarkStart w:id="603" w:name="OLE_LINK787"/>
            <w:proofErr w:type="spellStart"/>
            <w:r>
              <w:rPr>
                <w:rFonts w:hint="eastAsia"/>
              </w:rPr>
              <w:t>foreach</w:t>
            </w:r>
            <w:proofErr w:type="spellEnd"/>
            <w:r>
              <w:rPr>
                <w:rFonts w:hint="eastAsia"/>
              </w:rPr>
              <w:t xml:space="preserve"> r in </w:t>
            </w:r>
            <w:r w:rsidR="005B0671">
              <w:rPr>
                <w:rFonts w:hint="eastAsia"/>
              </w:rPr>
              <w:t>Rob</w:t>
            </w:r>
            <w:bookmarkEnd w:id="601"/>
            <w:bookmarkEnd w:id="602"/>
            <w:bookmarkEnd w:id="603"/>
          </w:p>
        </w:tc>
        <w:tc>
          <w:tcPr>
            <w:tcW w:w="4502" w:type="dxa"/>
          </w:tcPr>
          <w:p w14:paraId="7B5EBD30" w14:textId="77777777" w:rsidR="00C26A07" w:rsidRDefault="00C26A07" w:rsidP="00FA1912">
            <w:pPr>
              <w:pStyle w:val="a0"/>
              <w:ind w:firstLineChars="0" w:firstLine="0"/>
            </w:pPr>
          </w:p>
        </w:tc>
      </w:tr>
      <w:tr w:rsidR="00C26A07" w14:paraId="35A136F0" w14:textId="77777777" w:rsidTr="00FA1912">
        <w:tc>
          <w:tcPr>
            <w:tcW w:w="392" w:type="dxa"/>
          </w:tcPr>
          <w:p w14:paraId="3FD5581F" w14:textId="77777777" w:rsidR="00C26A07" w:rsidRDefault="00E47534" w:rsidP="00FA1912">
            <w:pPr>
              <w:pStyle w:val="a0"/>
              <w:ind w:firstLineChars="0" w:firstLine="0"/>
            </w:pPr>
            <w:r>
              <w:rPr>
                <w:rFonts w:hint="eastAsia"/>
              </w:rPr>
              <w:lastRenderedPageBreak/>
              <w:t>4</w:t>
            </w:r>
          </w:p>
        </w:tc>
        <w:tc>
          <w:tcPr>
            <w:tcW w:w="283" w:type="dxa"/>
          </w:tcPr>
          <w:p w14:paraId="76A2651D" w14:textId="77777777" w:rsidR="00C26A07" w:rsidRDefault="00C26A07" w:rsidP="00FA1912">
            <w:pPr>
              <w:pStyle w:val="a0"/>
              <w:ind w:firstLineChars="0" w:firstLine="0"/>
            </w:pPr>
          </w:p>
        </w:tc>
        <w:tc>
          <w:tcPr>
            <w:tcW w:w="307" w:type="dxa"/>
          </w:tcPr>
          <w:p w14:paraId="4F0E1128" w14:textId="77777777" w:rsidR="00C26A07" w:rsidRDefault="00C26A07" w:rsidP="00FA1912">
            <w:pPr>
              <w:pStyle w:val="a0"/>
              <w:ind w:firstLineChars="0" w:firstLine="0"/>
            </w:pPr>
          </w:p>
        </w:tc>
        <w:tc>
          <w:tcPr>
            <w:tcW w:w="338" w:type="dxa"/>
          </w:tcPr>
          <w:p w14:paraId="69B4FCAD" w14:textId="77777777" w:rsidR="00C26A07" w:rsidRDefault="00C26A07" w:rsidP="00FA1912">
            <w:pPr>
              <w:pStyle w:val="a0"/>
              <w:ind w:firstLineChars="0" w:firstLine="0"/>
            </w:pPr>
          </w:p>
        </w:tc>
        <w:tc>
          <w:tcPr>
            <w:tcW w:w="3183" w:type="dxa"/>
          </w:tcPr>
          <w:p w14:paraId="5F4E6E2F" w14:textId="77777777" w:rsidR="00C26A07" w:rsidRDefault="00C26A07" w:rsidP="00FA1912">
            <w:pPr>
              <w:pStyle w:val="a0"/>
              <w:ind w:firstLineChars="0" w:firstLine="0"/>
            </w:pPr>
            <w:bookmarkStart w:id="604" w:name="OLE_LINK758"/>
            <w:bookmarkStart w:id="605" w:name="OLE_LINK759"/>
            <w:bookmarkStart w:id="606" w:name="OLE_LINK788"/>
            <w:proofErr w:type="spellStart"/>
            <w:r>
              <w:rPr>
                <w:rFonts w:hint="eastAsia"/>
              </w:rPr>
              <w:t>r.look</w:t>
            </w:r>
            <w:bookmarkEnd w:id="604"/>
            <w:bookmarkEnd w:id="605"/>
            <w:bookmarkEnd w:id="606"/>
            <w:proofErr w:type="spellEnd"/>
          </w:p>
        </w:tc>
        <w:tc>
          <w:tcPr>
            <w:tcW w:w="4502" w:type="dxa"/>
          </w:tcPr>
          <w:p w14:paraId="5EE5EC25" w14:textId="77777777" w:rsidR="00C26A07" w:rsidRDefault="00C26A07" w:rsidP="00FA1912">
            <w:pPr>
              <w:pStyle w:val="a0"/>
              <w:ind w:firstLineChars="0" w:firstLine="0"/>
            </w:pPr>
          </w:p>
        </w:tc>
      </w:tr>
      <w:tr w:rsidR="00C26A07" w14:paraId="621F573D" w14:textId="77777777" w:rsidTr="00FA1912">
        <w:tc>
          <w:tcPr>
            <w:tcW w:w="392" w:type="dxa"/>
          </w:tcPr>
          <w:p w14:paraId="04C55375" w14:textId="77777777" w:rsidR="00C26A07" w:rsidRDefault="00E47534" w:rsidP="00FA1912">
            <w:pPr>
              <w:pStyle w:val="a0"/>
              <w:ind w:firstLineChars="0" w:firstLine="0"/>
            </w:pPr>
            <w:r>
              <w:rPr>
                <w:rFonts w:hint="eastAsia"/>
              </w:rPr>
              <w:t>5</w:t>
            </w:r>
          </w:p>
        </w:tc>
        <w:tc>
          <w:tcPr>
            <w:tcW w:w="283" w:type="dxa"/>
          </w:tcPr>
          <w:p w14:paraId="211F60CF" w14:textId="77777777" w:rsidR="00C26A07" w:rsidRDefault="00C26A07" w:rsidP="00FA1912">
            <w:pPr>
              <w:pStyle w:val="a0"/>
              <w:ind w:firstLineChars="0" w:firstLine="0"/>
            </w:pPr>
          </w:p>
        </w:tc>
        <w:tc>
          <w:tcPr>
            <w:tcW w:w="307" w:type="dxa"/>
          </w:tcPr>
          <w:p w14:paraId="4BD1AC9B" w14:textId="77777777" w:rsidR="00C26A07" w:rsidRDefault="00C26A07" w:rsidP="00FA1912">
            <w:pPr>
              <w:pStyle w:val="a0"/>
              <w:ind w:firstLineChars="0" w:firstLine="0"/>
            </w:pPr>
          </w:p>
        </w:tc>
        <w:tc>
          <w:tcPr>
            <w:tcW w:w="338" w:type="dxa"/>
          </w:tcPr>
          <w:p w14:paraId="45D7941E" w14:textId="77777777" w:rsidR="00C26A07" w:rsidRDefault="00C26A07" w:rsidP="00FA1912">
            <w:pPr>
              <w:pStyle w:val="a0"/>
              <w:ind w:firstLineChars="0" w:firstLine="0"/>
            </w:pPr>
          </w:p>
        </w:tc>
        <w:tc>
          <w:tcPr>
            <w:tcW w:w="3183" w:type="dxa"/>
          </w:tcPr>
          <w:p w14:paraId="7A5A2C9E" w14:textId="77777777" w:rsidR="00C26A07" w:rsidRDefault="00C26A07" w:rsidP="00FA1912">
            <w:pPr>
              <w:pStyle w:val="a0"/>
              <w:ind w:firstLineChars="0" w:firstLine="0"/>
            </w:pPr>
            <w:bookmarkStart w:id="607" w:name="OLE_LINK760"/>
            <w:bookmarkStart w:id="608" w:name="OLE_LINK761"/>
            <w:bookmarkStart w:id="609" w:name="OLE_LINK789"/>
            <w:proofErr w:type="spellStart"/>
            <w:r>
              <w:rPr>
                <w:rFonts w:hint="eastAsia"/>
              </w:rPr>
              <w:t>r.compute</w:t>
            </w:r>
            <w:bookmarkEnd w:id="607"/>
            <w:bookmarkEnd w:id="608"/>
            <w:bookmarkEnd w:id="609"/>
            <w:proofErr w:type="spellEnd"/>
          </w:p>
        </w:tc>
        <w:tc>
          <w:tcPr>
            <w:tcW w:w="4502" w:type="dxa"/>
          </w:tcPr>
          <w:p w14:paraId="706EB4EA" w14:textId="77777777" w:rsidR="00C26A07" w:rsidRDefault="00C26A07" w:rsidP="00FA1912">
            <w:pPr>
              <w:pStyle w:val="a0"/>
              <w:ind w:firstLineChars="0" w:firstLine="0"/>
            </w:pPr>
          </w:p>
        </w:tc>
      </w:tr>
      <w:tr w:rsidR="00C26A07" w14:paraId="0F4703C0" w14:textId="77777777" w:rsidTr="00FA1912">
        <w:tc>
          <w:tcPr>
            <w:tcW w:w="392" w:type="dxa"/>
          </w:tcPr>
          <w:p w14:paraId="67629E18" w14:textId="77777777" w:rsidR="00C26A07" w:rsidRDefault="00E47534" w:rsidP="00FA1912">
            <w:pPr>
              <w:pStyle w:val="a0"/>
              <w:ind w:firstLineChars="0" w:firstLine="0"/>
            </w:pPr>
            <w:r>
              <w:rPr>
                <w:rFonts w:hint="eastAsia"/>
              </w:rPr>
              <w:t>6</w:t>
            </w:r>
          </w:p>
        </w:tc>
        <w:tc>
          <w:tcPr>
            <w:tcW w:w="283" w:type="dxa"/>
          </w:tcPr>
          <w:p w14:paraId="4D57DDE1" w14:textId="77777777" w:rsidR="00C26A07" w:rsidRDefault="00C26A07" w:rsidP="00FA1912">
            <w:pPr>
              <w:pStyle w:val="a0"/>
              <w:ind w:firstLineChars="0" w:firstLine="0"/>
            </w:pPr>
          </w:p>
        </w:tc>
        <w:tc>
          <w:tcPr>
            <w:tcW w:w="307" w:type="dxa"/>
          </w:tcPr>
          <w:p w14:paraId="3EE7CE70" w14:textId="77777777" w:rsidR="00C26A07" w:rsidRDefault="00C26A07" w:rsidP="00FA1912">
            <w:pPr>
              <w:pStyle w:val="a0"/>
              <w:ind w:firstLineChars="0" w:firstLine="0"/>
            </w:pPr>
          </w:p>
        </w:tc>
        <w:tc>
          <w:tcPr>
            <w:tcW w:w="338" w:type="dxa"/>
          </w:tcPr>
          <w:p w14:paraId="5DE78663" w14:textId="77777777" w:rsidR="00C26A07" w:rsidRDefault="00C26A07" w:rsidP="00FA1912">
            <w:pPr>
              <w:pStyle w:val="a0"/>
              <w:ind w:firstLineChars="0" w:firstLine="0"/>
            </w:pPr>
          </w:p>
        </w:tc>
        <w:tc>
          <w:tcPr>
            <w:tcW w:w="3183" w:type="dxa"/>
          </w:tcPr>
          <w:p w14:paraId="161B6CCB" w14:textId="53B8D4EF" w:rsidR="00C26A07" w:rsidRDefault="00C26A07" w:rsidP="00FA1912">
            <w:pPr>
              <w:pStyle w:val="a0"/>
              <w:ind w:firstLineChars="0" w:firstLine="0"/>
            </w:pPr>
            <w:bookmarkStart w:id="610" w:name="OLE_LINK762"/>
            <w:bookmarkStart w:id="611" w:name="OLE_LINK763"/>
            <w:bookmarkStart w:id="612" w:name="OLE_LINK790"/>
            <w:proofErr w:type="spellStart"/>
            <w:r>
              <w:rPr>
                <w:rFonts w:hint="eastAsia"/>
              </w:rPr>
              <w:t>r.move</w:t>
            </w:r>
            <w:bookmarkEnd w:id="610"/>
            <w:bookmarkEnd w:id="611"/>
            <w:bookmarkEnd w:id="612"/>
            <w:proofErr w:type="spellEnd"/>
          </w:p>
        </w:tc>
        <w:tc>
          <w:tcPr>
            <w:tcW w:w="4502" w:type="dxa"/>
          </w:tcPr>
          <w:p w14:paraId="35295FA5" w14:textId="77777777" w:rsidR="00C26A07" w:rsidRDefault="00C26A07" w:rsidP="00FA1912">
            <w:pPr>
              <w:pStyle w:val="a0"/>
              <w:ind w:firstLineChars="0" w:firstLine="0"/>
            </w:pPr>
          </w:p>
        </w:tc>
      </w:tr>
      <w:tr w:rsidR="00C26A07" w14:paraId="256089ED" w14:textId="77777777" w:rsidTr="00FA1912">
        <w:tc>
          <w:tcPr>
            <w:tcW w:w="392" w:type="dxa"/>
          </w:tcPr>
          <w:p w14:paraId="3267A92E" w14:textId="77777777" w:rsidR="00C26A07" w:rsidRDefault="00E47534" w:rsidP="00FA1912">
            <w:pPr>
              <w:pStyle w:val="a0"/>
              <w:ind w:firstLineChars="0" w:firstLine="0"/>
            </w:pPr>
            <w:r>
              <w:rPr>
                <w:rFonts w:hint="eastAsia"/>
              </w:rPr>
              <w:t>7</w:t>
            </w:r>
          </w:p>
        </w:tc>
        <w:tc>
          <w:tcPr>
            <w:tcW w:w="283" w:type="dxa"/>
          </w:tcPr>
          <w:p w14:paraId="4DD207AD" w14:textId="77777777" w:rsidR="00C26A07" w:rsidRDefault="00C26A07" w:rsidP="00FA1912">
            <w:pPr>
              <w:pStyle w:val="a0"/>
              <w:ind w:firstLineChars="0" w:firstLine="0"/>
            </w:pPr>
          </w:p>
        </w:tc>
        <w:tc>
          <w:tcPr>
            <w:tcW w:w="3828" w:type="dxa"/>
            <w:gridSpan w:val="3"/>
          </w:tcPr>
          <w:p w14:paraId="0D7D5A02" w14:textId="77777777" w:rsidR="00C26A07" w:rsidRDefault="00C26A07" w:rsidP="00FA1912">
            <w:pPr>
              <w:pStyle w:val="a0"/>
              <w:ind w:firstLineChars="0" w:firstLine="0"/>
            </w:pPr>
            <w:r>
              <w:rPr>
                <w:rFonts w:hint="eastAsia"/>
              </w:rPr>
              <w:t>}</w:t>
            </w:r>
          </w:p>
        </w:tc>
        <w:tc>
          <w:tcPr>
            <w:tcW w:w="4502" w:type="dxa"/>
          </w:tcPr>
          <w:p w14:paraId="1CF2B042" w14:textId="77777777" w:rsidR="00C26A07" w:rsidRDefault="00C26A07" w:rsidP="00FA1912">
            <w:pPr>
              <w:pStyle w:val="a0"/>
              <w:ind w:firstLineChars="0" w:firstLine="0"/>
            </w:pPr>
          </w:p>
        </w:tc>
      </w:tr>
    </w:tbl>
    <w:bookmarkEnd w:id="584"/>
    <w:bookmarkEnd w:id="585"/>
    <w:p w14:paraId="03981A8C" w14:textId="77777777" w:rsidR="00C22C77" w:rsidRDefault="005E6AF3" w:rsidP="00C22C77">
      <w:pPr>
        <w:pStyle w:val="a0"/>
        <w:ind w:firstLine="372"/>
        <w:jc w:val="center"/>
      </w:pPr>
      <w:r>
        <w:rPr>
          <w:rFonts w:hint="eastAsia"/>
        </w:rPr>
        <w:t>图四</w:t>
      </w:r>
      <w:r w:rsidR="00C22C77">
        <w:rPr>
          <w:rFonts w:hint="eastAsia"/>
        </w:rPr>
        <w:t>，</w:t>
      </w:r>
      <w:bookmarkStart w:id="613" w:name="OLE_LINK91"/>
      <w:bookmarkStart w:id="614" w:name="OLE_LINK92"/>
      <w:r w:rsidR="00236FEA">
        <w:rPr>
          <w:rFonts w:hint="eastAsia"/>
        </w:rPr>
        <w:t>完全</w:t>
      </w:r>
      <w:r w:rsidR="00C91648">
        <w:rPr>
          <w:rFonts w:hint="eastAsia"/>
        </w:rPr>
        <w:t>同步调度策略</w:t>
      </w:r>
      <w:r w:rsidR="00C22C77">
        <w:rPr>
          <w:rFonts w:hint="eastAsia"/>
        </w:rPr>
        <w:t>算法</w:t>
      </w:r>
      <w:bookmarkEnd w:id="613"/>
      <w:bookmarkEnd w:id="614"/>
      <w:r w:rsidR="00C22C77">
        <w:rPr>
          <w:rFonts w:hint="eastAsia"/>
        </w:rPr>
        <w:t>表示</w:t>
      </w:r>
    </w:p>
    <w:p w14:paraId="7D3F3157" w14:textId="77777777" w:rsidR="000F65C9" w:rsidRDefault="000F65C9" w:rsidP="00B00946">
      <w:pPr>
        <w:pStyle w:val="a0"/>
        <w:ind w:firstLine="372"/>
      </w:pPr>
    </w:p>
    <w:p w14:paraId="7C54D78E" w14:textId="77777777" w:rsidR="000F65C9" w:rsidRDefault="0023144E" w:rsidP="00B00946">
      <w:pPr>
        <w:pStyle w:val="a0"/>
        <w:ind w:firstLine="372"/>
      </w:pPr>
      <w:r>
        <w:rPr>
          <w:rFonts w:hint="eastAsia"/>
        </w:rPr>
        <w:t>完全异步调度策略</w:t>
      </w:r>
      <w:r w:rsidR="00DE0333">
        <w:rPr>
          <w:rFonts w:hint="eastAsia"/>
        </w:rPr>
        <w:t>，每个机器人异步执行移动阶段</w:t>
      </w:r>
      <w:r w:rsidR="006338B1">
        <w:rPr>
          <w:rFonts w:hint="eastAsia"/>
        </w:rPr>
        <w:t>，也就是说某个机器人还在观察阶段，其他机器人或许在执行计算或者移动。</w:t>
      </w:r>
      <w:r w:rsidR="00C050CD">
        <w:rPr>
          <w:rFonts w:hint="eastAsia"/>
        </w:rPr>
        <w:t>在异步调度策略中，机器人会使用过时的快照信息，做出移动策略。</w:t>
      </w:r>
      <w:r w:rsidR="00C86275">
        <w:rPr>
          <w:rFonts w:hint="eastAsia"/>
        </w:rPr>
        <w:t>如图五所示</w:t>
      </w:r>
      <w:r w:rsidR="00356F5A">
        <w:rPr>
          <w:rFonts w:hint="eastAsia"/>
        </w:rPr>
        <w:t>，每个机器人都各自执行观察、计算、移动</w:t>
      </w:r>
      <w:r w:rsidR="0094532F">
        <w:rPr>
          <w:rFonts w:hint="eastAsia"/>
        </w:rPr>
        <w:t>，机器人之间是并行执行移动阶段。</w:t>
      </w:r>
    </w:p>
    <w:p w14:paraId="5DDE53A7" w14:textId="77777777" w:rsidR="009773A4" w:rsidRPr="000F65C9" w:rsidRDefault="009773A4" w:rsidP="00B00946">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C6AC3" w14:paraId="5B88916E" w14:textId="77777777" w:rsidTr="005901DD">
        <w:tc>
          <w:tcPr>
            <w:tcW w:w="9005" w:type="dxa"/>
            <w:gridSpan w:val="6"/>
          </w:tcPr>
          <w:p w14:paraId="353C0B41" w14:textId="77777777" w:rsidR="005C6AC3" w:rsidRDefault="005C6AC3" w:rsidP="00FA1912">
            <w:pPr>
              <w:pStyle w:val="a0"/>
              <w:ind w:firstLineChars="0" w:firstLine="0"/>
            </w:pPr>
            <w:r>
              <w:rPr>
                <w:rFonts w:hint="eastAsia"/>
              </w:rPr>
              <w:t>SSYNC-SCHEDULE(Rob)</w:t>
            </w:r>
          </w:p>
        </w:tc>
      </w:tr>
      <w:tr w:rsidR="005C6AC3" w14:paraId="7BC771AD" w14:textId="77777777" w:rsidTr="005901DD">
        <w:tc>
          <w:tcPr>
            <w:tcW w:w="392" w:type="dxa"/>
          </w:tcPr>
          <w:p w14:paraId="21401A7B" w14:textId="77777777" w:rsidR="005C6AC3" w:rsidRDefault="005C6AC3" w:rsidP="00FA1912">
            <w:pPr>
              <w:pStyle w:val="a0"/>
              <w:ind w:firstLineChars="0" w:firstLine="0"/>
            </w:pPr>
            <w:r>
              <w:rPr>
                <w:rFonts w:hint="eastAsia"/>
              </w:rPr>
              <w:t>1</w:t>
            </w:r>
          </w:p>
        </w:tc>
        <w:tc>
          <w:tcPr>
            <w:tcW w:w="4111" w:type="dxa"/>
            <w:gridSpan w:val="4"/>
          </w:tcPr>
          <w:p w14:paraId="33449B47" w14:textId="77777777" w:rsidR="005C6AC3" w:rsidRDefault="00356F5A" w:rsidP="00FA1912">
            <w:pPr>
              <w:pStyle w:val="a0"/>
              <w:ind w:firstLineChars="0" w:firstLine="0"/>
            </w:pPr>
            <w:bookmarkStart w:id="615" w:name="OLE_LINK781"/>
            <w:bookmarkStart w:id="616" w:name="OLE_LINK782"/>
            <w:proofErr w:type="spellStart"/>
            <w:r w:rsidRPr="006927BA">
              <w:t>foreach</w:t>
            </w:r>
            <w:proofErr w:type="spellEnd"/>
            <w:r w:rsidRPr="006927BA">
              <w:t xml:space="preserve"> r in Rob</w:t>
            </w:r>
            <w:bookmarkEnd w:id="615"/>
            <w:bookmarkEnd w:id="616"/>
          </w:p>
        </w:tc>
        <w:tc>
          <w:tcPr>
            <w:tcW w:w="4502" w:type="dxa"/>
          </w:tcPr>
          <w:p w14:paraId="6A05CE47" w14:textId="77777777" w:rsidR="005C6AC3" w:rsidRDefault="005C6AC3" w:rsidP="00FA1912">
            <w:pPr>
              <w:pStyle w:val="a0"/>
              <w:ind w:firstLineChars="0" w:firstLine="0"/>
            </w:pPr>
          </w:p>
        </w:tc>
      </w:tr>
      <w:tr w:rsidR="005C6AC3" w14:paraId="3BEC3769" w14:textId="77777777" w:rsidTr="005901DD">
        <w:tc>
          <w:tcPr>
            <w:tcW w:w="392" w:type="dxa"/>
          </w:tcPr>
          <w:p w14:paraId="2D60EBAA" w14:textId="77777777" w:rsidR="005C6AC3" w:rsidRDefault="005C6AC3" w:rsidP="00FA1912">
            <w:pPr>
              <w:pStyle w:val="a0"/>
              <w:ind w:firstLineChars="0" w:firstLine="0"/>
            </w:pPr>
            <w:r>
              <w:rPr>
                <w:rFonts w:hint="eastAsia"/>
              </w:rPr>
              <w:t>2</w:t>
            </w:r>
          </w:p>
        </w:tc>
        <w:tc>
          <w:tcPr>
            <w:tcW w:w="283" w:type="dxa"/>
          </w:tcPr>
          <w:p w14:paraId="7A3DAF4C" w14:textId="77777777" w:rsidR="005C6AC3" w:rsidRDefault="005C6AC3" w:rsidP="00FA1912">
            <w:pPr>
              <w:pStyle w:val="a0"/>
              <w:ind w:firstLineChars="0" w:firstLine="0"/>
            </w:pPr>
          </w:p>
        </w:tc>
        <w:tc>
          <w:tcPr>
            <w:tcW w:w="3828" w:type="dxa"/>
            <w:gridSpan w:val="3"/>
          </w:tcPr>
          <w:p w14:paraId="2B7AEEF2" w14:textId="77777777" w:rsidR="00356F5A" w:rsidRDefault="00356F5A" w:rsidP="00FA1912">
            <w:pPr>
              <w:pStyle w:val="a0"/>
              <w:ind w:firstLineChars="0" w:firstLine="0"/>
            </w:pPr>
            <w:r>
              <w:rPr>
                <w:rFonts w:hint="eastAsia"/>
              </w:rPr>
              <w:t>while</w:t>
            </w:r>
          </w:p>
        </w:tc>
        <w:tc>
          <w:tcPr>
            <w:tcW w:w="4502" w:type="dxa"/>
          </w:tcPr>
          <w:p w14:paraId="262D88F7" w14:textId="77777777" w:rsidR="005C6AC3" w:rsidRDefault="005C6AC3" w:rsidP="00FA1912">
            <w:pPr>
              <w:pStyle w:val="a0"/>
              <w:ind w:firstLineChars="0" w:firstLine="0"/>
            </w:pPr>
          </w:p>
        </w:tc>
      </w:tr>
      <w:tr w:rsidR="005C6AC3" w14:paraId="1CF49650" w14:textId="77777777" w:rsidTr="005901DD">
        <w:tc>
          <w:tcPr>
            <w:tcW w:w="392" w:type="dxa"/>
          </w:tcPr>
          <w:p w14:paraId="70167C27" w14:textId="77777777" w:rsidR="005C6AC3" w:rsidRDefault="005C6AC3" w:rsidP="00FA1912">
            <w:pPr>
              <w:pStyle w:val="a0"/>
              <w:ind w:firstLineChars="0" w:firstLine="0"/>
            </w:pPr>
            <w:r>
              <w:rPr>
                <w:rFonts w:hint="eastAsia"/>
              </w:rPr>
              <w:t>3</w:t>
            </w:r>
          </w:p>
        </w:tc>
        <w:tc>
          <w:tcPr>
            <w:tcW w:w="283" w:type="dxa"/>
          </w:tcPr>
          <w:p w14:paraId="29A5C92C" w14:textId="77777777" w:rsidR="005C6AC3" w:rsidRDefault="005C6AC3" w:rsidP="00FA1912">
            <w:pPr>
              <w:pStyle w:val="a0"/>
              <w:ind w:firstLineChars="0" w:firstLine="0"/>
            </w:pPr>
          </w:p>
        </w:tc>
        <w:tc>
          <w:tcPr>
            <w:tcW w:w="307" w:type="dxa"/>
          </w:tcPr>
          <w:p w14:paraId="58237121" w14:textId="77777777" w:rsidR="005C6AC3" w:rsidRDefault="005C6AC3" w:rsidP="00FA1912">
            <w:pPr>
              <w:pStyle w:val="a0"/>
              <w:ind w:firstLineChars="0" w:firstLine="0"/>
            </w:pPr>
          </w:p>
        </w:tc>
        <w:tc>
          <w:tcPr>
            <w:tcW w:w="3521" w:type="dxa"/>
            <w:gridSpan w:val="2"/>
          </w:tcPr>
          <w:p w14:paraId="62B7D827" w14:textId="77777777" w:rsidR="005C6AC3" w:rsidRDefault="00B1538E" w:rsidP="00FA1912">
            <w:pPr>
              <w:pStyle w:val="a0"/>
              <w:ind w:firstLineChars="0" w:firstLine="0"/>
            </w:pPr>
            <w:r>
              <w:t>synchronous</w:t>
            </w:r>
            <w:r>
              <w:rPr>
                <w:rFonts w:hint="eastAsia"/>
              </w:rPr>
              <w:t xml:space="preserve"> </w:t>
            </w:r>
            <w:r w:rsidR="005901DD">
              <w:rPr>
                <w:rFonts w:hint="eastAsia"/>
              </w:rPr>
              <w:t>{</w:t>
            </w:r>
          </w:p>
        </w:tc>
        <w:tc>
          <w:tcPr>
            <w:tcW w:w="4502" w:type="dxa"/>
          </w:tcPr>
          <w:p w14:paraId="41EC2FDA" w14:textId="77777777" w:rsidR="005C6AC3" w:rsidRDefault="005C6AC3" w:rsidP="00FA1912">
            <w:pPr>
              <w:pStyle w:val="a0"/>
              <w:ind w:firstLineChars="0" w:firstLine="0"/>
            </w:pPr>
          </w:p>
        </w:tc>
      </w:tr>
      <w:tr w:rsidR="005C6AC3" w14:paraId="55D4464D" w14:textId="77777777" w:rsidTr="005901DD">
        <w:tc>
          <w:tcPr>
            <w:tcW w:w="392" w:type="dxa"/>
          </w:tcPr>
          <w:p w14:paraId="6E3745EA" w14:textId="77777777" w:rsidR="005C6AC3" w:rsidRDefault="005C6AC3" w:rsidP="00FA1912">
            <w:pPr>
              <w:pStyle w:val="a0"/>
              <w:ind w:firstLineChars="0" w:firstLine="0"/>
            </w:pPr>
            <w:r>
              <w:rPr>
                <w:rFonts w:hint="eastAsia"/>
              </w:rPr>
              <w:t>4</w:t>
            </w:r>
          </w:p>
        </w:tc>
        <w:tc>
          <w:tcPr>
            <w:tcW w:w="283" w:type="dxa"/>
          </w:tcPr>
          <w:p w14:paraId="59820D74" w14:textId="77777777" w:rsidR="005C6AC3" w:rsidRDefault="005C6AC3" w:rsidP="00FA1912">
            <w:pPr>
              <w:pStyle w:val="a0"/>
              <w:ind w:firstLineChars="0" w:firstLine="0"/>
            </w:pPr>
          </w:p>
        </w:tc>
        <w:tc>
          <w:tcPr>
            <w:tcW w:w="307" w:type="dxa"/>
          </w:tcPr>
          <w:p w14:paraId="6D4B0742" w14:textId="77777777" w:rsidR="005C6AC3" w:rsidRDefault="005C6AC3" w:rsidP="00FA1912">
            <w:pPr>
              <w:pStyle w:val="a0"/>
              <w:ind w:firstLineChars="0" w:firstLine="0"/>
            </w:pPr>
          </w:p>
        </w:tc>
        <w:tc>
          <w:tcPr>
            <w:tcW w:w="338" w:type="dxa"/>
          </w:tcPr>
          <w:p w14:paraId="7262734C" w14:textId="77777777" w:rsidR="005C6AC3" w:rsidRDefault="005C6AC3" w:rsidP="00FA1912">
            <w:pPr>
              <w:pStyle w:val="a0"/>
              <w:ind w:firstLineChars="0" w:firstLine="0"/>
            </w:pPr>
          </w:p>
        </w:tc>
        <w:tc>
          <w:tcPr>
            <w:tcW w:w="3183" w:type="dxa"/>
          </w:tcPr>
          <w:p w14:paraId="45EE226B" w14:textId="77777777" w:rsidR="005C6AC3" w:rsidRDefault="005C6AC3" w:rsidP="00FA1912">
            <w:pPr>
              <w:pStyle w:val="a0"/>
              <w:ind w:firstLineChars="0" w:firstLine="0"/>
            </w:pPr>
            <w:proofErr w:type="spellStart"/>
            <w:r>
              <w:rPr>
                <w:rFonts w:hint="eastAsia"/>
              </w:rPr>
              <w:t>r.look</w:t>
            </w:r>
            <w:proofErr w:type="spellEnd"/>
          </w:p>
        </w:tc>
        <w:tc>
          <w:tcPr>
            <w:tcW w:w="4502" w:type="dxa"/>
          </w:tcPr>
          <w:p w14:paraId="5BAB4DCB" w14:textId="77777777" w:rsidR="005C6AC3" w:rsidRDefault="005C6AC3" w:rsidP="00FA1912">
            <w:pPr>
              <w:pStyle w:val="a0"/>
              <w:ind w:firstLineChars="0" w:firstLine="0"/>
            </w:pPr>
          </w:p>
        </w:tc>
      </w:tr>
      <w:tr w:rsidR="005C6AC3" w14:paraId="67FB0CBC" w14:textId="77777777" w:rsidTr="005901DD">
        <w:tc>
          <w:tcPr>
            <w:tcW w:w="392" w:type="dxa"/>
          </w:tcPr>
          <w:p w14:paraId="4B99E4D8" w14:textId="77777777" w:rsidR="005C6AC3" w:rsidRDefault="005C6AC3" w:rsidP="00FA1912">
            <w:pPr>
              <w:pStyle w:val="a0"/>
              <w:ind w:firstLineChars="0" w:firstLine="0"/>
            </w:pPr>
            <w:r>
              <w:rPr>
                <w:rFonts w:hint="eastAsia"/>
              </w:rPr>
              <w:t>5</w:t>
            </w:r>
          </w:p>
        </w:tc>
        <w:tc>
          <w:tcPr>
            <w:tcW w:w="283" w:type="dxa"/>
          </w:tcPr>
          <w:p w14:paraId="69ED0962" w14:textId="77777777" w:rsidR="005C6AC3" w:rsidRDefault="005C6AC3" w:rsidP="00FA1912">
            <w:pPr>
              <w:pStyle w:val="a0"/>
              <w:ind w:firstLineChars="0" w:firstLine="0"/>
            </w:pPr>
          </w:p>
        </w:tc>
        <w:tc>
          <w:tcPr>
            <w:tcW w:w="307" w:type="dxa"/>
          </w:tcPr>
          <w:p w14:paraId="458DE96A" w14:textId="77777777" w:rsidR="005C6AC3" w:rsidRDefault="005C6AC3" w:rsidP="00FA1912">
            <w:pPr>
              <w:pStyle w:val="a0"/>
              <w:ind w:firstLineChars="0" w:firstLine="0"/>
            </w:pPr>
          </w:p>
        </w:tc>
        <w:tc>
          <w:tcPr>
            <w:tcW w:w="338" w:type="dxa"/>
          </w:tcPr>
          <w:p w14:paraId="7040682A" w14:textId="77777777" w:rsidR="005C6AC3" w:rsidRDefault="005C6AC3" w:rsidP="00FA1912">
            <w:pPr>
              <w:pStyle w:val="a0"/>
              <w:ind w:firstLineChars="0" w:firstLine="0"/>
            </w:pPr>
          </w:p>
        </w:tc>
        <w:tc>
          <w:tcPr>
            <w:tcW w:w="3183" w:type="dxa"/>
          </w:tcPr>
          <w:p w14:paraId="71E8F93C" w14:textId="77777777" w:rsidR="005C6AC3" w:rsidRDefault="005C6AC3" w:rsidP="00FA1912">
            <w:pPr>
              <w:pStyle w:val="a0"/>
              <w:ind w:firstLineChars="0" w:firstLine="0"/>
            </w:pPr>
            <w:proofErr w:type="spellStart"/>
            <w:r>
              <w:rPr>
                <w:rFonts w:hint="eastAsia"/>
              </w:rPr>
              <w:t>r.compute</w:t>
            </w:r>
            <w:proofErr w:type="spellEnd"/>
          </w:p>
        </w:tc>
        <w:tc>
          <w:tcPr>
            <w:tcW w:w="4502" w:type="dxa"/>
          </w:tcPr>
          <w:p w14:paraId="11AE54E2" w14:textId="77777777" w:rsidR="005C6AC3" w:rsidRDefault="005C6AC3" w:rsidP="00FA1912">
            <w:pPr>
              <w:pStyle w:val="a0"/>
              <w:ind w:firstLineChars="0" w:firstLine="0"/>
            </w:pPr>
          </w:p>
        </w:tc>
      </w:tr>
      <w:tr w:rsidR="005C6AC3" w14:paraId="0068E60F" w14:textId="77777777" w:rsidTr="005901DD">
        <w:tc>
          <w:tcPr>
            <w:tcW w:w="392" w:type="dxa"/>
          </w:tcPr>
          <w:p w14:paraId="25246FB3" w14:textId="77777777" w:rsidR="005C6AC3" w:rsidRDefault="005C6AC3" w:rsidP="00FA1912">
            <w:pPr>
              <w:pStyle w:val="a0"/>
              <w:ind w:firstLineChars="0" w:firstLine="0"/>
            </w:pPr>
            <w:r>
              <w:rPr>
                <w:rFonts w:hint="eastAsia"/>
              </w:rPr>
              <w:t>6</w:t>
            </w:r>
          </w:p>
        </w:tc>
        <w:tc>
          <w:tcPr>
            <w:tcW w:w="283" w:type="dxa"/>
          </w:tcPr>
          <w:p w14:paraId="01DDF2FC" w14:textId="77777777" w:rsidR="005C6AC3" w:rsidRDefault="005C6AC3" w:rsidP="00FA1912">
            <w:pPr>
              <w:pStyle w:val="a0"/>
              <w:ind w:firstLineChars="0" w:firstLine="0"/>
            </w:pPr>
          </w:p>
        </w:tc>
        <w:tc>
          <w:tcPr>
            <w:tcW w:w="307" w:type="dxa"/>
          </w:tcPr>
          <w:p w14:paraId="3ABF4F91" w14:textId="77777777" w:rsidR="005C6AC3" w:rsidRDefault="005C6AC3" w:rsidP="00FA1912">
            <w:pPr>
              <w:pStyle w:val="a0"/>
              <w:ind w:firstLineChars="0" w:firstLine="0"/>
            </w:pPr>
          </w:p>
        </w:tc>
        <w:tc>
          <w:tcPr>
            <w:tcW w:w="338" w:type="dxa"/>
          </w:tcPr>
          <w:p w14:paraId="585C32FC" w14:textId="77777777" w:rsidR="005C6AC3" w:rsidRDefault="005C6AC3" w:rsidP="00FA1912">
            <w:pPr>
              <w:pStyle w:val="a0"/>
              <w:ind w:firstLineChars="0" w:firstLine="0"/>
            </w:pPr>
          </w:p>
        </w:tc>
        <w:tc>
          <w:tcPr>
            <w:tcW w:w="3183" w:type="dxa"/>
          </w:tcPr>
          <w:p w14:paraId="641CDF10" w14:textId="77777777" w:rsidR="005C6AC3" w:rsidRDefault="005C6AC3" w:rsidP="00FA1912">
            <w:pPr>
              <w:pStyle w:val="a0"/>
              <w:ind w:firstLineChars="0" w:firstLine="0"/>
            </w:pPr>
            <w:proofErr w:type="spellStart"/>
            <w:r>
              <w:rPr>
                <w:rFonts w:hint="eastAsia"/>
              </w:rPr>
              <w:t>r.move</w:t>
            </w:r>
            <w:proofErr w:type="spellEnd"/>
          </w:p>
        </w:tc>
        <w:tc>
          <w:tcPr>
            <w:tcW w:w="4502" w:type="dxa"/>
          </w:tcPr>
          <w:p w14:paraId="42A649C5" w14:textId="77777777" w:rsidR="005C6AC3" w:rsidRDefault="005C6AC3" w:rsidP="00FA1912">
            <w:pPr>
              <w:pStyle w:val="a0"/>
              <w:ind w:firstLineChars="0" w:firstLine="0"/>
            </w:pPr>
          </w:p>
        </w:tc>
      </w:tr>
      <w:tr w:rsidR="005901DD" w14:paraId="06B280BC" w14:textId="77777777" w:rsidTr="005901DD">
        <w:tc>
          <w:tcPr>
            <w:tcW w:w="392" w:type="dxa"/>
          </w:tcPr>
          <w:p w14:paraId="534E789B" w14:textId="77777777" w:rsidR="005901DD" w:rsidRDefault="005901DD" w:rsidP="00FA1912">
            <w:pPr>
              <w:pStyle w:val="a0"/>
              <w:ind w:firstLineChars="0" w:firstLine="0"/>
            </w:pPr>
            <w:r>
              <w:rPr>
                <w:rFonts w:hint="eastAsia"/>
              </w:rPr>
              <w:t>7</w:t>
            </w:r>
          </w:p>
        </w:tc>
        <w:tc>
          <w:tcPr>
            <w:tcW w:w="283" w:type="dxa"/>
          </w:tcPr>
          <w:p w14:paraId="0475C421" w14:textId="77777777" w:rsidR="005901DD" w:rsidRDefault="005901DD" w:rsidP="00FA1912">
            <w:pPr>
              <w:pStyle w:val="a0"/>
              <w:ind w:firstLineChars="0" w:firstLine="0"/>
            </w:pPr>
          </w:p>
        </w:tc>
        <w:tc>
          <w:tcPr>
            <w:tcW w:w="307" w:type="dxa"/>
          </w:tcPr>
          <w:p w14:paraId="34F1E47B" w14:textId="77777777" w:rsidR="005901DD" w:rsidRDefault="005901DD" w:rsidP="00FA1912">
            <w:pPr>
              <w:pStyle w:val="a0"/>
              <w:ind w:firstLineChars="0" w:firstLine="0"/>
            </w:pPr>
          </w:p>
        </w:tc>
        <w:tc>
          <w:tcPr>
            <w:tcW w:w="3521" w:type="dxa"/>
            <w:gridSpan w:val="2"/>
          </w:tcPr>
          <w:p w14:paraId="3ED708E4" w14:textId="77777777" w:rsidR="005901DD" w:rsidRDefault="005901DD" w:rsidP="005901DD">
            <w:pPr>
              <w:pStyle w:val="a0"/>
              <w:ind w:firstLineChars="0" w:firstLine="0"/>
            </w:pPr>
            <w:r>
              <w:rPr>
                <w:rFonts w:hint="eastAsia"/>
              </w:rPr>
              <w:t>}</w:t>
            </w:r>
          </w:p>
        </w:tc>
        <w:tc>
          <w:tcPr>
            <w:tcW w:w="4502" w:type="dxa"/>
          </w:tcPr>
          <w:p w14:paraId="5A7CF43C" w14:textId="77777777" w:rsidR="005901DD" w:rsidRDefault="005901DD" w:rsidP="00FA1912">
            <w:pPr>
              <w:pStyle w:val="a0"/>
              <w:ind w:firstLineChars="0" w:firstLine="0"/>
            </w:pPr>
          </w:p>
        </w:tc>
      </w:tr>
    </w:tbl>
    <w:p w14:paraId="09016519" w14:textId="77777777" w:rsidR="00A23C2A" w:rsidRDefault="009773A4" w:rsidP="009773A4">
      <w:pPr>
        <w:pStyle w:val="a0"/>
        <w:ind w:firstLine="372"/>
        <w:jc w:val="center"/>
      </w:pPr>
      <w:r>
        <w:rPr>
          <w:rFonts w:hint="eastAsia"/>
        </w:rPr>
        <w:t>图五，完全异步调度策略</w:t>
      </w:r>
    </w:p>
    <w:p w14:paraId="1590176C" w14:textId="77777777" w:rsidR="00A23C2A" w:rsidRDefault="00A23C2A" w:rsidP="00B00946">
      <w:pPr>
        <w:pStyle w:val="a0"/>
        <w:ind w:firstLine="372"/>
      </w:pPr>
    </w:p>
    <w:p w14:paraId="53DF4B92" w14:textId="77777777" w:rsidR="00F94E29" w:rsidRDefault="00E66C5F" w:rsidP="00D16F74">
      <w:pPr>
        <w:pStyle w:val="1"/>
      </w:pPr>
      <w:r>
        <w:rPr>
          <w:rFonts w:hint="eastAsia"/>
        </w:rPr>
        <w:t>环上机器人移动算法介绍</w:t>
      </w:r>
    </w:p>
    <w:p w14:paraId="386308DD" w14:textId="77777777" w:rsidR="00F94E29" w:rsidRPr="00882B9B" w:rsidRDefault="00F755BB" w:rsidP="00B00946">
      <w:pPr>
        <w:pStyle w:val="a0"/>
        <w:ind w:firstLine="372"/>
      </w:pPr>
      <w:r>
        <w:rPr>
          <w:rFonts w:hint="eastAsia"/>
        </w:rPr>
        <w:t>探索空间结构有总线拓扑结构、星型拓扑结构、环形拓扑结构、树形拓扑结构</w:t>
      </w:r>
      <w:r w:rsidR="00882B9B">
        <w:rPr>
          <w:rFonts w:hint="eastAsia"/>
        </w:rPr>
        <w:t>，在此以环形拓扑结构为研究对象</w:t>
      </w:r>
      <w:r w:rsidR="009202A1">
        <w:rPr>
          <w:rFonts w:hint="eastAsia"/>
        </w:rPr>
        <w:t>。</w:t>
      </w:r>
      <w:r w:rsidR="00A0553E">
        <w:rPr>
          <w:rFonts w:hint="eastAsia"/>
        </w:rPr>
        <w:t>首先介</w:t>
      </w:r>
      <w:bookmarkStart w:id="617" w:name="OLE_LINK107"/>
      <w:bookmarkStart w:id="618" w:name="OLE_LINK108"/>
      <w:bookmarkStart w:id="619" w:name="OLE_LINK109"/>
      <w:r w:rsidR="00A0553E">
        <w:rPr>
          <w:rFonts w:hint="eastAsia"/>
        </w:rPr>
        <w:t>绍环形拓扑结构环上的机器人视觉快照</w:t>
      </w:r>
      <w:bookmarkEnd w:id="617"/>
      <w:bookmarkEnd w:id="618"/>
      <w:bookmarkEnd w:id="619"/>
      <w:r w:rsidR="00A0553E">
        <w:rPr>
          <w:rFonts w:hint="eastAsia"/>
        </w:rPr>
        <w:t>、</w:t>
      </w:r>
      <w:r w:rsidR="00C979BB">
        <w:rPr>
          <w:rFonts w:hint="eastAsia"/>
        </w:rPr>
        <w:t>匹配移动算法获取移动决策、</w:t>
      </w:r>
      <w:r w:rsidR="00186504">
        <w:rPr>
          <w:rFonts w:hint="eastAsia"/>
        </w:rPr>
        <w:t>移动决策的执行。</w:t>
      </w:r>
      <w:r w:rsidR="006E3958">
        <w:rPr>
          <w:rFonts w:hint="eastAsia"/>
        </w:rPr>
        <w:t>在此基础上，将介绍永恒探索移动算法的相关</w:t>
      </w:r>
      <w:r w:rsidR="00E07DA3">
        <w:rPr>
          <w:rFonts w:hint="eastAsia"/>
        </w:rPr>
        <w:t>概念。</w:t>
      </w:r>
      <w:r w:rsidR="00CC2DAE">
        <w:rPr>
          <w:rFonts w:hint="eastAsia"/>
        </w:rPr>
        <w:t>为后续使用</w:t>
      </w:r>
      <w:proofErr w:type="spellStart"/>
      <w:r w:rsidR="00CC2DAE">
        <w:rPr>
          <w:rFonts w:hint="eastAsia"/>
        </w:rPr>
        <w:t>NuXmv</w:t>
      </w:r>
      <w:proofErr w:type="spellEnd"/>
      <w:r w:rsidR="00CC2DAE">
        <w:rPr>
          <w:rFonts w:hint="eastAsia"/>
        </w:rPr>
        <w:t>工具建立在环形拓扑结构探索空间上的移动算法建模，提供预备知识。</w:t>
      </w:r>
    </w:p>
    <w:p w14:paraId="4A57E48B" w14:textId="77777777" w:rsidR="00F94E29" w:rsidRDefault="00B01085" w:rsidP="00B01085">
      <w:pPr>
        <w:pStyle w:val="2"/>
        <w:spacing w:before="71" w:after="71"/>
      </w:pPr>
      <w:r>
        <w:rPr>
          <w:rFonts w:hint="eastAsia"/>
        </w:rPr>
        <w:t>机器人视觉快照</w:t>
      </w:r>
    </w:p>
    <w:p w14:paraId="28E795AB" w14:textId="77777777" w:rsidR="00A762D5" w:rsidRPr="00291191" w:rsidRDefault="00C2158C" w:rsidP="00A762D5">
      <w:pPr>
        <w:pStyle w:val="a0"/>
        <w:ind w:firstLine="372"/>
      </w:pPr>
      <w:r>
        <w:rPr>
          <w:rFonts w:hint="eastAsia"/>
        </w:rPr>
        <w:t>如</w:t>
      </w:r>
      <w:r w:rsidR="00C257B6">
        <w:rPr>
          <w:rFonts w:hint="eastAsia"/>
        </w:rPr>
        <w:t>图六，给出一个简单的环形拓扑结构探索空间，沿着环的顺时针，给每个位置结点进行</w:t>
      </w:r>
      <w:r w:rsidR="00D226A4">
        <w:rPr>
          <w:rFonts w:hint="eastAsia"/>
        </w:rPr>
        <w:t>递增</w:t>
      </w:r>
      <w:r w:rsidR="00C257B6">
        <w:rPr>
          <w:rFonts w:hint="eastAsia"/>
        </w:rPr>
        <w:t>编号，</w:t>
      </w:r>
      <w:r w:rsidR="00F6593E">
        <w:rPr>
          <w:rFonts w:hint="eastAsia"/>
        </w:rPr>
        <w:t>所有位置的编号组成的集合为</w:t>
      </w:r>
      <w:proofErr w:type="spellStart"/>
      <w:r w:rsidR="00F6593E">
        <w:rPr>
          <w:rFonts w:hint="eastAsia"/>
        </w:rPr>
        <w:t>Pos</w:t>
      </w:r>
      <w:proofErr w:type="spellEnd"/>
      <w:r w:rsidR="00F6593E">
        <w:rPr>
          <w:rFonts w:hint="eastAsia"/>
        </w:rPr>
        <w:t>，</w:t>
      </w:r>
      <w:r>
        <w:rPr>
          <w:rFonts w:hint="eastAsia"/>
        </w:rPr>
        <w:t>黑色</w:t>
      </w:r>
      <w:r w:rsidR="00CF5163">
        <w:rPr>
          <w:rFonts w:hint="eastAsia"/>
        </w:rPr>
        <w:t>结点表示该位置有一个机器人，白色</w:t>
      </w:r>
      <w:r w:rsidR="002E1368">
        <w:rPr>
          <w:rFonts w:hint="eastAsia"/>
        </w:rPr>
        <w:t>结点</w:t>
      </w:r>
      <w:r w:rsidR="00CF5163">
        <w:rPr>
          <w:rFonts w:hint="eastAsia"/>
        </w:rPr>
        <w:t>表示</w:t>
      </w:r>
      <w:r w:rsidR="002E1368">
        <w:rPr>
          <w:rFonts w:hint="eastAsia"/>
        </w:rPr>
        <w:t>该位置没有机器人</w:t>
      </w:r>
      <w:r w:rsidR="00C372FC">
        <w:rPr>
          <w:rFonts w:hint="eastAsia"/>
        </w:rPr>
        <w:t>，下面</w:t>
      </w:r>
      <w:r w:rsidR="00042E0E">
        <w:rPr>
          <w:rFonts w:hint="eastAsia"/>
        </w:rPr>
        <w:t>给出结点上是否有机器人的定义。</w:t>
      </w:r>
    </w:p>
    <w:p w14:paraId="57658D8C" w14:textId="2134263E" w:rsidR="00F94E29" w:rsidRDefault="009C14B6" w:rsidP="00A762D5">
      <w:pPr>
        <w:pStyle w:val="a0"/>
        <w:ind w:firstLine="372"/>
        <w:jc w:val="center"/>
        <w:rPr>
          <w:ins w:id="620" w:author="User" w:date="2017-08-15T10:55:00Z"/>
          <w:rFonts w:hint="eastAsia"/>
        </w:rPr>
      </w:pPr>
      <w:del w:id="621" w:author="User" w:date="2017-08-15T10:55:00Z">
        <w:r w:rsidDel="0056211A">
          <w:object w:dxaOrig="5838" w:dyaOrig="2069" w14:anchorId="6AD0B2EE">
            <v:shape id="_x0000_i1029" type="#_x0000_t75" style="width:198.5pt;height:70.35pt" o:ole="">
              <v:imagedata r:id="rId13" o:title=""/>
            </v:shape>
            <o:OLEObject Type="Embed" ProgID="Visio.Drawing.11" ShapeID="_x0000_i1029" DrawAspect="Content" ObjectID="_1564317340" r:id="rId14"/>
          </w:object>
        </w:r>
      </w:del>
    </w:p>
    <w:p w14:paraId="68ABCB3F" w14:textId="67BCFCFE" w:rsidR="0056211A" w:rsidRDefault="0056211A" w:rsidP="00A762D5">
      <w:pPr>
        <w:pStyle w:val="a0"/>
        <w:ind w:firstLine="372"/>
        <w:jc w:val="center"/>
      </w:pPr>
      <w:ins w:id="622" w:author="User" w:date="2017-08-15T10:55:00Z">
        <w:r w:rsidRPr="0056211A">
          <w:object w:dxaOrig="4994" w:dyaOrig="1569" w14:anchorId="3F9395F8">
            <v:shape id="_x0000_i1030" type="#_x0000_t75" style="width:199.35pt;height:62.45pt" o:ole="">
              <v:imagedata r:id="rId15" o:title=""/>
            </v:shape>
            <o:OLEObject Type="Embed" ProgID="Visio.Drawing.11" ShapeID="_x0000_i1030" DrawAspect="Content" ObjectID="_1564317341" r:id="rId16"/>
          </w:object>
        </w:r>
      </w:ins>
    </w:p>
    <w:p w14:paraId="6DF41830" w14:textId="77777777" w:rsidR="00E34768" w:rsidRDefault="004D01DD" w:rsidP="00E34768">
      <w:pPr>
        <w:pStyle w:val="a0"/>
        <w:ind w:firstLine="372"/>
        <w:jc w:val="center"/>
      </w:pPr>
      <w:r>
        <w:rPr>
          <w:rFonts w:hint="eastAsia"/>
        </w:rPr>
        <w:t>图六，</w:t>
      </w:r>
      <w:bookmarkStart w:id="623" w:name="OLE_LINK112"/>
      <w:bookmarkStart w:id="624" w:name="OLE_LINK113"/>
      <w:bookmarkStart w:id="625" w:name="OLE_LINK114"/>
      <w:r>
        <w:rPr>
          <w:rFonts w:hint="eastAsia"/>
        </w:rPr>
        <w:t>环形拓扑结构</w:t>
      </w:r>
      <w:r w:rsidR="00C6539C">
        <w:rPr>
          <w:rFonts w:hint="eastAsia"/>
        </w:rPr>
        <w:t>探索空间</w:t>
      </w:r>
      <w:bookmarkEnd w:id="623"/>
      <w:bookmarkEnd w:id="624"/>
      <w:bookmarkEnd w:id="625"/>
    </w:p>
    <w:p w14:paraId="4850CB98" w14:textId="77777777" w:rsidR="00FD7C24" w:rsidRPr="00FD7C24" w:rsidRDefault="00F40978" w:rsidP="00412116">
      <w:pPr>
        <w:pStyle w:val="a0"/>
        <w:ind w:firstLine="373"/>
        <w:rPr>
          <w:b/>
        </w:rPr>
      </w:pPr>
      <w:r w:rsidRPr="00F40978">
        <w:rPr>
          <w:rFonts w:hint="eastAsia"/>
          <w:b/>
        </w:rPr>
        <w:t>定义</w:t>
      </w:r>
      <w:r w:rsidRPr="00F40978">
        <w:rPr>
          <w:rFonts w:hint="eastAsia"/>
          <w:b/>
        </w:rPr>
        <w:t>1</w:t>
      </w:r>
      <w:r>
        <w:rPr>
          <w:rFonts w:hint="eastAsia"/>
          <w:b/>
        </w:rPr>
        <w:t>（</w:t>
      </w:r>
      <w:r w:rsidR="00065DC9">
        <w:rPr>
          <w:rFonts w:hint="eastAsia"/>
          <w:b/>
        </w:rPr>
        <w:t>结点</w:t>
      </w:r>
      <w:r w:rsidR="00E73EBD">
        <w:rPr>
          <w:rFonts w:hint="eastAsia"/>
          <w:b/>
        </w:rPr>
        <w:t>机器人数</w:t>
      </w:r>
      <w:r>
        <w:rPr>
          <w:rFonts w:hint="eastAsia"/>
          <w:b/>
        </w:rPr>
        <w:t>）</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A60487">
        <w:rPr>
          <w:rFonts w:hint="eastAsia"/>
        </w:rPr>
        <w:t>，</w:t>
      </w:r>
      <w:r w:rsidR="00ED6973">
        <w:rPr>
          <w:rFonts w:hint="eastAsia"/>
        </w:rPr>
        <w:t>j</w:t>
      </w:r>
      <w:r w:rsidR="00ED6973">
        <w:rPr>
          <w:rFonts w:hint="eastAsia"/>
        </w:rPr>
        <w:t>表示结点的编号</w:t>
      </w:r>
      <w:r w:rsidR="001F1FFA">
        <w:rPr>
          <w:rFonts w:hint="eastAsia"/>
        </w:rPr>
        <w:t>。当结点</w:t>
      </w:r>
      <w:r w:rsidR="001F1FFA">
        <w:rPr>
          <w:rFonts w:hint="eastAsia"/>
        </w:rPr>
        <w:t>j</w:t>
      </w:r>
      <w:r w:rsidR="001F1FFA">
        <w:rPr>
          <w:rFonts w:hint="eastAsia"/>
        </w:rPr>
        <w:t>上有</w:t>
      </w:r>
      <w:r w:rsidR="00CA5AD6">
        <w:rPr>
          <w:rFonts w:hint="eastAsia"/>
        </w:rPr>
        <w:t>k</w:t>
      </w:r>
      <w:proofErr w:type="gramStart"/>
      <w:r w:rsidR="00CA5AD6">
        <w:rPr>
          <w:rFonts w:hint="eastAsia"/>
        </w:rPr>
        <w:t>个</w:t>
      </w:r>
      <w:proofErr w:type="gramEnd"/>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AE690B">
        <w:rPr>
          <w:rFonts w:hint="eastAsia"/>
        </w:rPr>
        <w:t>，当结点上没有机器人时，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AE690B">
        <w:rPr>
          <w:rFonts w:hint="eastAsia"/>
        </w:rPr>
        <w:t>。</w:t>
      </w:r>
    </w:p>
    <w:p w14:paraId="5E9F5E42" w14:textId="77777777" w:rsidR="00F94E29" w:rsidRDefault="007D6996" w:rsidP="00B23241">
      <w:pPr>
        <w:pStyle w:val="a0"/>
        <w:ind w:firstLine="372"/>
      </w:pPr>
      <w:r w:rsidRPr="007D6996">
        <w:rPr>
          <w:rFonts w:hint="eastAsia"/>
        </w:rPr>
        <w:t>在环形</w:t>
      </w:r>
      <w:r>
        <w:rPr>
          <w:rFonts w:hint="eastAsia"/>
        </w:rPr>
        <w:t>拓扑结构的空间中，机器人可以顺时针观察，也可以逆时针观察。</w:t>
      </w:r>
      <w:r w:rsidR="003414F4">
        <w:rPr>
          <w:rFonts w:hint="eastAsia"/>
        </w:rPr>
        <w:t>那么每个机器人的观察</w:t>
      </w:r>
      <w:r w:rsidR="004874BC">
        <w:rPr>
          <w:rFonts w:hint="eastAsia"/>
        </w:rPr>
        <w:t>位置</w:t>
      </w:r>
      <w:r w:rsidR="003414F4">
        <w:rPr>
          <w:rFonts w:hint="eastAsia"/>
        </w:rPr>
        <w:t>快照就有顺时针快照和逆时针快照两种。</w:t>
      </w:r>
    </w:p>
    <w:p w14:paraId="22EFF43A" w14:textId="77777777" w:rsidR="00F94E29" w:rsidRDefault="00DB1E91" w:rsidP="00DB1E91">
      <w:pPr>
        <w:pStyle w:val="a0"/>
        <w:ind w:firstLine="373"/>
      </w:pPr>
      <w:r w:rsidRPr="00DB1E91">
        <w:rPr>
          <w:rFonts w:hint="eastAsia"/>
          <w:b/>
        </w:rPr>
        <w:lastRenderedPageBreak/>
        <w:t>定义</w:t>
      </w:r>
      <w:r w:rsidRPr="00DB1E91">
        <w:rPr>
          <w:rFonts w:hint="eastAsia"/>
          <w:b/>
        </w:rPr>
        <w:t>2</w:t>
      </w:r>
      <w:r>
        <w:rPr>
          <w:rFonts w:hint="eastAsia"/>
          <w:b/>
        </w:rPr>
        <w:t>（</w:t>
      </w:r>
      <w:bookmarkStart w:id="626" w:name="OLE_LINK426"/>
      <w:r>
        <w:rPr>
          <w:rFonts w:hint="eastAsia"/>
          <w:b/>
        </w:rPr>
        <w:t>机器人快照</w:t>
      </w:r>
      <w:bookmarkEnd w:id="626"/>
      <w:r>
        <w:rPr>
          <w:rFonts w:hint="eastAsia"/>
          <w:b/>
        </w:rPr>
        <w:t>）</w:t>
      </w:r>
      <w:r w:rsidR="009C2E6B" w:rsidRPr="009C2E6B">
        <w:rPr>
          <w:rFonts w:hint="eastAsia"/>
        </w:rPr>
        <w:t>结点上</w:t>
      </w:r>
      <w:r w:rsidR="00027AA9">
        <w:rPr>
          <w:rFonts w:hint="eastAsia"/>
        </w:rPr>
        <w:t>机器人通过视觉传感器获取位置快照信息</w:t>
      </w:r>
      <m:oMath>
        <m:sSub>
          <m:sSubPr>
            <m:ctrlPr>
              <w:rPr>
                <w:rFonts w:ascii="Cambria Math" w:hAnsi="Cambria Math"/>
              </w:rPr>
            </m:ctrlPr>
          </m:sSubPr>
          <m:e>
            <m:sSubSup>
              <m:sSubSupPr>
                <m:ctrlPr>
                  <w:rPr>
                    <w:rFonts w:ascii="Cambria Math" w:hAnsi="Cambria Math"/>
                  </w:rPr>
                </m:ctrlPr>
              </m:sSubSupPr>
              <m:e>
                <m:r>
                  <m:rPr>
                    <m:sty m:val="p"/>
                  </m:rPr>
                  <w:rPr>
                    <w:rFonts w:ascii="Cambria Math" w:hAnsi="Cambria Math"/>
                  </w:rPr>
                  <m:t>(</m:t>
                </m:r>
                <m:r>
                  <w:rPr>
                    <w:rFonts w:ascii="Cambria Math" w:hAnsi="Cambria Math"/>
                  </w:rPr>
                  <m:t>δ</m:t>
                </m:r>
              </m:e>
              <m:sub>
                <m:r>
                  <w:rPr>
                    <w:rFonts w:ascii="Cambria Math" w:hAnsi="Cambria Math"/>
                  </w:rPr>
                  <m:t>p</m:t>
                </m:r>
              </m:sub>
              <m:sup>
                <m:r>
                  <m:rPr>
                    <m:scr m:val="script"/>
                  </m:rPr>
                  <w:rPr>
                    <w:rFonts w:ascii="Cambria Math" w:hAnsi="Cambria Math"/>
                  </w:rPr>
                  <m:t>F</m:t>
                </m:r>
              </m:sup>
            </m:sSubSup>
            <m:r>
              <w:rPr>
                <w:rFonts w:ascii="Cambria Math" w:hAnsi="Cambria Math"/>
              </w:rPr>
              <m:t>)</m:t>
            </m:r>
          </m:e>
          <m:sub>
            <m:r>
              <m:rPr>
                <m:scr m:val="script"/>
              </m:rPr>
              <w:rPr>
                <w:rFonts w:ascii="Cambria Math" w:hAnsi="Cambria Math"/>
              </w:rPr>
              <m:t>F∈</m:t>
            </m:r>
            <m:d>
              <m:dPr>
                <m:begChr m:val="{"/>
                <m:endChr m:val="}"/>
                <m:ctrlPr>
                  <w:rPr>
                    <w:rFonts w:ascii="Cambria Math" w:hAnsi="Cambria Math"/>
                    <w:i/>
                  </w:rPr>
                </m:ctrlPr>
              </m:dPr>
              <m:e>
                <m:r>
                  <w:rPr>
                    <w:rFonts w:ascii="Cambria Math" w:hAnsi="Cambria Math"/>
                  </w:rPr>
                  <m:t>+,-</m:t>
                </m:r>
              </m:e>
            </m:d>
            <m:nary>
              <m:naryPr>
                <m:chr m:val="⋀"/>
                <m:subHide m:val="1"/>
                <m:supHide m:val="1"/>
                <m:ctrlPr>
                  <w:rPr>
                    <w:rFonts w:ascii="Cambria Math" w:hAnsi="Cambria Math"/>
                    <w:i/>
                  </w:rPr>
                </m:ctrlPr>
              </m:naryPr>
              <m:sub/>
              <m:sup/>
              <m:e>
                <m:r>
                  <w:rPr>
                    <w:rFonts w:ascii="Cambria Math" w:hAnsi="Cambria Math"/>
                  </w:rPr>
                  <m:t>p</m:t>
                </m:r>
              </m:e>
            </m:nary>
            <m:r>
              <w:rPr>
                <w:rFonts w:ascii="Cambria Math" w:hAnsi="Cambria Math"/>
              </w:rPr>
              <m:t>∈</m:t>
            </m:r>
            <m:r>
              <m:rPr>
                <m:sty m:val="p"/>
              </m:rPr>
              <w:rPr>
                <w:rFonts w:ascii="Cambria Math" w:hAnsi="Cambria Math"/>
              </w:rPr>
              <m:t>Pos</m:t>
            </m:r>
          </m:sub>
        </m:sSub>
      </m:oMath>
      <w:r w:rsidR="00027AA9">
        <w:rPr>
          <w:rFonts w:hint="eastAsia"/>
        </w:rPr>
        <w:t>，</w:t>
      </w:r>
      <w:r w:rsidR="005C29B9">
        <w:rPr>
          <w:rFonts w:ascii="Cambria Math" w:hAnsi="Cambria Math"/>
        </w:rPr>
        <w:t>ℱ</w:t>
      </w:r>
      <w:r w:rsidR="005C29B9">
        <w:rPr>
          <w:rFonts w:hint="eastAsia"/>
        </w:rPr>
        <w:t>表示快照方向，</w:t>
      </w:r>
      <w:r w:rsidR="00AD7A70">
        <w:rPr>
          <w:rFonts w:hint="eastAsia"/>
        </w:rPr>
        <w:t>+</w:t>
      </w:r>
      <w:r w:rsidR="00AD7A70">
        <w:rPr>
          <w:rFonts w:hint="eastAsia"/>
        </w:rPr>
        <w:t>表示顺时针，</w:t>
      </w:r>
      <w:r w:rsidR="00AD7A70">
        <w:rPr>
          <w:rFonts w:hint="eastAsia"/>
        </w:rPr>
        <w:t>-</w:t>
      </w:r>
      <w:r w:rsidR="00AD7A70">
        <w:rPr>
          <w:rFonts w:hint="eastAsia"/>
        </w:rPr>
        <w:t>表示逆时针</w:t>
      </w:r>
      <w:r w:rsidR="00181F5D">
        <w:rPr>
          <w:rFonts w:hint="eastAsia"/>
        </w:rPr>
        <w:t>，</w:t>
      </w:r>
      <w:r w:rsidR="006A365E">
        <w:rPr>
          <w:rFonts w:ascii="Cambria Math" w:hAnsi="Cambria Math"/>
        </w:rPr>
        <w:t>𝑝</w:t>
      </w:r>
      <w:r w:rsidR="006A365E">
        <w:rPr>
          <w:rFonts w:hint="eastAsia"/>
        </w:rPr>
        <w:t>表示结点位置。</w:t>
      </w:r>
      <w:r w:rsidR="006C77DD">
        <w:rPr>
          <w:rFonts w:hint="eastAsia"/>
        </w:rPr>
        <w:t>在拥有</w:t>
      </w:r>
      <w:r w:rsidR="006C77DD">
        <w:rPr>
          <w:rFonts w:hint="eastAsia"/>
        </w:rPr>
        <w:t>n</w:t>
      </w:r>
      <w:proofErr w:type="gramStart"/>
      <w:r w:rsidR="006C77DD">
        <w:rPr>
          <w:rFonts w:hint="eastAsia"/>
        </w:rPr>
        <w:t>个</w:t>
      </w:r>
      <w:proofErr w:type="gramEnd"/>
      <w:r w:rsidR="006C77DD">
        <w:rPr>
          <w:rFonts w:hint="eastAsia"/>
        </w:rPr>
        <w:t>结点的</w:t>
      </w:r>
      <w:bookmarkStart w:id="627" w:name="OLE_LINK110"/>
      <w:bookmarkStart w:id="628" w:name="OLE_LINK111"/>
      <w:bookmarkStart w:id="629" w:name="OLE_LINK123"/>
      <w:bookmarkStart w:id="630" w:name="OLE_LINK124"/>
      <w:bookmarkStart w:id="631" w:name="OLE_LINK125"/>
      <w:bookmarkStart w:id="632" w:name="OLE_LINK126"/>
      <w:bookmarkStart w:id="633" w:name="OLE_LINK127"/>
      <w:bookmarkStart w:id="634" w:name="OLE_LINK128"/>
      <w:bookmarkStart w:id="635" w:name="OLE_LINK129"/>
      <w:bookmarkStart w:id="636" w:name="OLE_LINK130"/>
      <w:bookmarkStart w:id="637" w:name="OLE_LINK131"/>
      <w:bookmarkStart w:id="638" w:name="OLE_LINK132"/>
      <w:bookmarkStart w:id="639" w:name="OLE_LINK133"/>
      <w:bookmarkStart w:id="640" w:name="OLE_LINK134"/>
      <w:bookmarkStart w:id="641" w:name="OLE_LINK135"/>
      <w:bookmarkStart w:id="642" w:name="OLE_LINK136"/>
      <w:bookmarkStart w:id="643" w:name="OLE_LINK137"/>
      <w:bookmarkStart w:id="644" w:name="OLE_LINK138"/>
      <w:bookmarkStart w:id="645" w:name="OLE_LINK139"/>
      <w:bookmarkStart w:id="646" w:name="OLE_LINK140"/>
      <w:bookmarkStart w:id="647" w:name="OLE_LINK141"/>
      <w:bookmarkStart w:id="648" w:name="OLE_LINK142"/>
      <w:bookmarkStart w:id="649" w:name="OLE_LINK143"/>
      <w:bookmarkStart w:id="650" w:name="OLE_LINK144"/>
      <w:bookmarkStart w:id="651" w:name="OLE_LINK145"/>
      <w:bookmarkStart w:id="652" w:name="OLE_LINK146"/>
      <w:bookmarkStart w:id="653" w:name="OLE_LINK147"/>
      <w:bookmarkStart w:id="654" w:name="OLE_LINK148"/>
      <w:bookmarkStart w:id="655" w:name="OLE_LINK149"/>
      <w:bookmarkStart w:id="656" w:name="OLE_LINK150"/>
      <w:bookmarkStart w:id="657" w:name="OLE_LINK151"/>
      <w:bookmarkStart w:id="658" w:name="OLE_LINK152"/>
      <w:bookmarkStart w:id="659" w:name="OLE_LINK153"/>
      <w:bookmarkStart w:id="660" w:name="OLE_LINK154"/>
      <w:bookmarkStart w:id="661" w:name="OLE_LINK155"/>
      <w:bookmarkStart w:id="662" w:name="OLE_LINK156"/>
      <w:bookmarkStart w:id="663" w:name="OLE_LINK157"/>
      <w:bookmarkStart w:id="664" w:name="OLE_LINK158"/>
      <w:bookmarkStart w:id="665" w:name="OLE_LINK159"/>
      <w:bookmarkStart w:id="666" w:name="OLE_LINK160"/>
      <w:bookmarkStart w:id="667" w:name="OLE_LINK161"/>
      <w:bookmarkStart w:id="668" w:name="OLE_LINK162"/>
      <w:bookmarkStart w:id="669" w:name="OLE_LINK163"/>
      <w:bookmarkStart w:id="670" w:name="OLE_LINK164"/>
      <w:bookmarkStart w:id="671" w:name="OLE_LINK165"/>
      <w:bookmarkStart w:id="672" w:name="OLE_LINK166"/>
      <w:bookmarkStart w:id="673" w:name="OLE_LINK167"/>
      <w:bookmarkStart w:id="674" w:name="OLE_LINK168"/>
      <w:bookmarkStart w:id="675" w:name="OLE_LINK169"/>
      <w:bookmarkStart w:id="676" w:name="OLE_LINK170"/>
      <w:bookmarkStart w:id="677" w:name="OLE_LINK171"/>
      <w:bookmarkStart w:id="678" w:name="OLE_LINK172"/>
      <w:bookmarkStart w:id="679" w:name="OLE_LINK173"/>
      <w:bookmarkStart w:id="680" w:name="OLE_LINK174"/>
      <w:bookmarkStart w:id="681" w:name="OLE_LINK175"/>
      <w:bookmarkStart w:id="682" w:name="OLE_LINK176"/>
      <w:bookmarkStart w:id="683" w:name="OLE_LINK177"/>
      <w:bookmarkStart w:id="684" w:name="OLE_LINK178"/>
      <w:bookmarkStart w:id="685" w:name="OLE_LINK179"/>
      <w:bookmarkStart w:id="686" w:name="OLE_LINK180"/>
      <w:bookmarkStart w:id="687" w:name="OLE_LINK181"/>
      <w:bookmarkStart w:id="688" w:name="OLE_LINK182"/>
      <w:bookmarkStart w:id="689" w:name="OLE_LINK183"/>
      <w:bookmarkStart w:id="690" w:name="OLE_LINK184"/>
      <w:bookmarkStart w:id="691" w:name="OLE_LINK185"/>
      <w:bookmarkStart w:id="692" w:name="OLE_LINK186"/>
      <w:bookmarkStart w:id="693" w:name="OLE_LINK187"/>
      <w:bookmarkStart w:id="694" w:name="OLE_LINK188"/>
      <w:bookmarkStart w:id="695" w:name="OLE_LINK189"/>
      <w:bookmarkStart w:id="696" w:name="OLE_LINK190"/>
      <w:bookmarkStart w:id="697" w:name="OLE_LINK191"/>
      <w:bookmarkStart w:id="698" w:name="OLE_LINK192"/>
      <w:bookmarkStart w:id="699" w:name="OLE_LINK193"/>
      <w:bookmarkStart w:id="700" w:name="OLE_LINK194"/>
      <w:bookmarkStart w:id="701" w:name="OLE_LINK195"/>
      <w:bookmarkStart w:id="702" w:name="OLE_LINK196"/>
      <w:bookmarkStart w:id="703" w:name="OLE_LINK197"/>
      <w:bookmarkStart w:id="704" w:name="OLE_LINK198"/>
      <w:bookmarkStart w:id="705" w:name="OLE_LINK199"/>
      <w:bookmarkStart w:id="706" w:name="OLE_LINK200"/>
      <w:bookmarkStart w:id="707" w:name="OLE_LINK201"/>
      <w:bookmarkStart w:id="708" w:name="OLE_LINK202"/>
      <w:bookmarkStart w:id="709" w:name="OLE_LINK203"/>
      <w:bookmarkStart w:id="710" w:name="OLE_LINK204"/>
      <w:bookmarkStart w:id="711" w:name="OLE_LINK205"/>
      <w:bookmarkStart w:id="712" w:name="OLE_LINK206"/>
      <w:bookmarkStart w:id="713" w:name="OLE_LINK207"/>
      <w:bookmarkStart w:id="714" w:name="OLE_LINK208"/>
      <w:bookmarkStart w:id="715" w:name="OLE_LINK209"/>
      <w:bookmarkStart w:id="716" w:name="OLE_LINK210"/>
      <w:bookmarkStart w:id="717" w:name="OLE_LINK211"/>
      <w:bookmarkStart w:id="718" w:name="OLE_LINK212"/>
      <w:bookmarkStart w:id="719" w:name="OLE_LINK213"/>
      <w:bookmarkStart w:id="720" w:name="OLE_LINK214"/>
      <w:bookmarkStart w:id="721" w:name="OLE_LINK215"/>
      <w:bookmarkStart w:id="722" w:name="OLE_LINK216"/>
      <w:bookmarkStart w:id="723" w:name="OLE_LINK217"/>
      <w:bookmarkStart w:id="724" w:name="OLE_LINK218"/>
      <w:bookmarkStart w:id="725" w:name="OLE_LINK219"/>
      <w:bookmarkStart w:id="726" w:name="OLE_LINK220"/>
      <w:bookmarkStart w:id="727" w:name="OLE_LINK221"/>
      <w:bookmarkStart w:id="728" w:name="OLE_LINK222"/>
      <w:bookmarkStart w:id="729" w:name="OLE_LINK223"/>
      <w:bookmarkStart w:id="730" w:name="OLE_LINK224"/>
      <w:bookmarkStart w:id="731" w:name="OLE_LINK225"/>
      <w:bookmarkStart w:id="732" w:name="OLE_LINK226"/>
      <w:bookmarkStart w:id="733" w:name="OLE_LINK227"/>
      <w:bookmarkStart w:id="734" w:name="OLE_LINK228"/>
      <w:bookmarkStart w:id="735" w:name="OLE_LINK229"/>
      <w:r w:rsidR="006C77DD">
        <w:rPr>
          <w:rFonts w:hint="eastAsia"/>
        </w:rPr>
        <w:t>环形拓扑结构探索空间</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rsidR="006C77DD">
        <w:rPr>
          <w:rFonts w:hint="eastAsia"/>
        </w:rPr>
        <w:t>上，结点</w:t>
      </w:r>
      <w:r w:rsidR="006C77DD">
        <w:rPr>
          <w:rFonts w:hint="eastAsia"/>
        </w:rPr>
        <w:t>j</w:t>
      </w:r>
      <w:r w:rsidR="006C77DD">
        <w:rPr>
          <w:rFonts w:hint="eastAsia"/>
        </w:rPr>
        <w:t>上机器人顺时针和逆时针的快照如下：</w:t>
      </w:r>
    </w:p>
    <w:p w14:paraId="6A791E46" w14:textId="77777777"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14:paraId="438B4F07" w14:textId="77777777" w:rsidR="006C77DD" w:rsidRPr="006C77DD" w:rsidRDefault="006C77DD" w:rsidP="006C77DD">
      <w:pPr>
        <w:pStyle w:val="a0"/>
        <w:ind w:firstLine="372"/>
      </w:pPr>
      <w:bookmarkStart w:id="736" w:name="OLE_LINK238"/>
      <w:bookmarkStart w:id="737" w:name="OLE_LINK239"/>
      <m:oMathPara>
        <m:oMathParaPr>
          <m:jc m:val="center"/>
        </m:oMathParaPr>
        <m:oMath>
          <m:r>
            <m:rPr>
              <m:sty m:val="p"/>
            </m:rPr>
            <w:rPr>
              <w:rFonts w:ascii="Cambria Math" w:hAnsi="Cambria Math"/>
            </w:rPr>
            <m:t>逆时针序列定义：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736"/>
      <w:bookmarkEnd w:id="737"/>
    </w:p>
    <w:p w14:paraId="52639316" w14:textId="77777777" w:rsidR="006C77DD" w:rsidRPr="006C77DD" w:rsidRDefault="00311DCC" w:rsidP="006C77DD">
      <w:pPr>
        <w:pStyle w:val="a0"/>
        <w:ind w:firstLine="372"/>
      </w:pPr>
      <w:r>
        <w:rPr>
          <w:rFonts w:hint="eastAsia"/>
        </w:rPr>
        <w:t>如图六中结点</w:t>
      </w:r>
      <w:r>
        <w:rPr>
          <w:rFonts w:hint="eastAsia"/>
        </w:rPr>
        <w:t>0</w:t>
      </w:r>
      <w:r>
        <w:rPr>
          <w:rFonts w:hint="eastAsia"/>
        </w:rPr>
        <w:t>为例</w:t>
      </w:r>
      <w:r w:rsidR="00A745CB">
        <w:rPr>
          <w:rFonts w:hint="eastAsia"/>
        </w:rPr>
        <w:t>，其顺时针和逆时针快照如下：</w:t>
      </w:r>
    </w:p>
    <w:p w14:paraId="510EA123" w14:textId="77777777"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m:r>
            <m:rPr>
              <m:sty m:val="p"/>
            </m:rPr>
            <w:rPr>
              <w:rFonts w:ascii="Cambria Math" w:hAnsi="Cambria Math"/>
            </w:rPr>
            <m:t>：</m:t>
          </m:r>
          <w:bookmarkStart w:id="738" w:name="OLE_LINK234"/>
          <w:bookmarkStart w:id="739" w:name="OLE_LINK235"/>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w:bookmarkEnd w:id="738"/>
          <w:bookmarkEnd w:id="739"/>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14:paraId="39489601" w14:textId="77777777" w:rsidR="00F94E29" w:rsidRDefault="00A745CB" w:rsidP="00B00946">
      <w:pPr>
        <w:pStyle w:val="a0"/>
        <w:ind w:firstLine="372"/>
      </w:pPr>
      <m:oMathPara>
        <m:oMath>
          <m:r>
            <m:rPr>
              <m:sty m:val="p"/>
            </m:rPr>
            <w:rPr>
              <w:rFonts w:ascii="Cambria Math" w:hAnsi="Cambria Math"/>
            </w:rPr>
            <m:t>逆时针序列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14:paraId="30AF797C" w14:textId="77777777" w:rsidR="002864B7" w:rsidRDefault="0051030C" w:rsidP="00B00946">
      <w:pPr>
        <w:pStyle w:val="a0"/>
        <w:ind w:firstLine="372"/>
      </w:pPr>
      <w:r>
        <w:rPr>
          <w:rFonts w:hint="eastAsia"/>
        </w:rPr>
        <w:t>这种机器人快照表示方法有一定弊端，</w:t>
      </w:r>
      <w:r w:rsidR="009C3D29">
        <w:rPr>
          <w:rFonts w:hint="eastAsia"/>
        </w:rPr>
        <w:t>当</w:t>
      </w:r>
      <w:bookmarkStart w:id="740" w:name="OLE_LINK290"/>
      <w:bookmarkStart w:id="741" w:name="OLE_LINK291"/>
      <w:bookmarkStart w:id="742" w:name="OLE_LINK292"/>
      <w:r w:rsidR="009C3D29">
        <w:rPr>
          <w:rFonts w:hint="eastAsia"/>
        </w:rPr>
        <w:t>环形</w:t>
      </w:r>
      <w:bookmarkStart w:id="743" w:name="OLE_LINK242"/>
      <w:bookmarkStart w:id="744" w:name="OLE_LINK243"/>
      <w:bookmarkStart w:id="745" w:name="OLE_LINK244"/>
      <w:bookmarkStart w:id="746" w:name="OLE_LINK245"/>
      <w:bookmarkStart w:id="747" w:name="OLE_LINK246"/>
      <w:bookmarkStart w:id="748" w:name="OLE_LINK247"/>
      <w:bookmarkStart w:id="749" w:name="OLE_LINK248"/>
      <w:bookmarkStart w:id="750" w:name="OLE_LINK249"/>
      <w:bookmarkStart w:id="751" w:name="OLE_LINK250"/>
      <w:bookmarkStart w:id="752" w:name="OLE_LINK251"/>
      <w:bookmarkStart w:id="753" w:name="OLE_LINK252"/>
      <w:bookmarkStart w:id="754" w:name="OLE_LINK253"/>
      <w:bookmarkStart w:id="755" w:name="OLE_LINK254"/>
      <w:bookmarkStart w:id="756" w:name="OLE_LINK255"/>
      <w:bookmarkStart w:id="757" w:name="OLE_LINK256"/>
      <w:bookmarkStart w:id="758" w:name="OLE_LINK257"/>
      <w:bookmarkStart w:id="759" w:name="OLE_LINK258"/>
      <w:bookmarkStart w:id="760" w:name="OLE_LINK259"/>
      <w:bookmarkStart w:id="761" w:name="OLE_LINK260"/>
      <w:bookmarkStart w:id="762" w:name="OLE_LINK261"/>
      <w:bookmarkStart w:id="763" w:name="OLE_LINK262"/>
      <w:bookmarkStart w:id="764" w:name="OLE_LINK263"/>
      <w:bookmarkStart w:id="765" w:name="OLE_LINK264"/>
      <w:bookmarkStart w:id="766" w:name="OLE_LINK265"/>
      <w:bookmarkStart w:id="767" w:name="OLE_LINK266"/>
      <w:bookmarkStart w:id="768" w:name="OLE_LINK267"/>
      <w:bookmarkStart w:id="769" w:name="OLE_LINK268"/>
      <w:bookmarkStart w:id="770" w:name="OLE_LINK269"/>
      <w:bookmarkStart w:id="771" w:name="OLE_LINK270"/>
      <w:bookmarkStart w:id="772" w:name="OLE_LINK271"/>
      <w:bookmarkStart w:id="773" w:name="OLE_LINK272"/>
      <w:bookmarkStart w:id="774" w:name="OLE_LINK273"/>
      <w:bookmarkStart w:id="775" w:name="OLE_LINK274"/>
      <w:bookmarkStart w:id="776" w:name="OLE_LINK275"/>
      <w:bookmarkStart w:id="777" w:name="OLE_LINK276"/>
      <w:bookmarkStart w:id="778" w:name="OLE_LINK277"/>
      <w:bookmarkStart w:id="779" w:name="OLE_LINK278"/>
      <w:bookmarkStart w:id="780" w:name="OLE_LINK279"/>
      <w:bookmarkStart w:id="781" w:name="OLE_LINK280"/>
      <w:bookmarkStart w:id="782" w:name="OLE_LINK281"/>
      <w:bookmarkStart w:id="783" w:name="OLE_LINK282"/>
      <w:bookmarkStart w:id="784" w:name="OLE_LINK283"/>
      <w:bookmarkStart w:id="785" w:name="OLE_LINK284"/>
      <w:bookmarkStart w:id="786" w:name="OLE_LINK285"/>
      <w:bookmarkStart w:id="787" w:name="OLE_LINK286"/>
      <w:bookmarkStart w:id="788" w:name="OLE_LINK287"/>
      <w:r w:rsidR="009C3D29">
        <w:rPr>
          <w:rFonts w:hint="eastAsia"/>
        </w:rPr>
        <w:t>拓扑结构探索空间</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r w:rsidR="009C3D29">
        <w:rPr>
          <w:rFonts w:hint="eastAsia"/>
        </w:rPr>
        <w:t>结点数</w:t>
      </w:r>
      <w:r w:rsidR="009C3D29">
        <w:rPr>
          <w:rFonts w:hint="eastAsia"/>
        </w:rPr>
        <w:t>n</w:t>
      </w:r>
      <w:r w:rsidR="009C3D29">
        <w:rPr>
          <w:rFonts w:hint="eastAsia"/>
        </w:rPr>
        <w:t>很大时，这种表示方式很不方便。</w:t>
      </w:r>
      <w:r w:rsidR="00804D9F">
        <w:rPr>
          <w:rFonts w:hint="eastAsia"/>
        </w:rPr>
        <w:t>后续提出了一种</w:t>
      </w:r>
      <w:bookmarkStart w:id="789" w:name="OLE_LINK230"/>
      <w:bookmarkStart w:id="790" w:name="OLE_LINK231"/>
      <w:r w:rsidR="00406A8B">
        <w:rPr>
          <w:rFonts w:hint="eastAsia"/>
        </w:rPr>
        <w:t>F</w:t>
      </w:r>
      <w:bookmarkEnd w:id="789"/>
      <w:bookmarkEnd w:id="790"/>
      <w:r w:rsidR="00406A8B">
        <w:rPr>
          <w:rFonts w:hint="eastAsia"/>
        </w:rPr>
        <w:t>-</w:t>
      </w:r>
      <w:bookmarkStart w:id="791" w:name="OLE_LINK232"/>
      <w:bookmarkStart w:id="792" w:name="OLE_LINK233"/>
      <w:r w:rsidR="00406A8B">
        <w:rPr>
          <w:rFonts w:hint="eastAsia"/>
        </w:rPr>
        <w:t>R</w:t>
      </w:r>
      <w:bookmarkEnd w:id="791"/>
      <w:bookmarkEnd w:id="792"/>
      <w:r w:rsidR="00804D9F">
        <w:rPr>
          <w:rFonts w:hint="eastAsia"/>
        </w:rPr>
        <w:t>的</w:t>
      </w:r>
      <w:r w:rsidR="000D36C4">
        <w:rPr>
          <w:rFonts w:hint="eastAsia"/>
        </w:rPr>
        <w:t>定义</w:t>
      </w:r>
      <w:r w:rsidR="003902C4">
        <w:rPr>
          <w:rFonts w:hint="eastAsia"/>
        </w:rPr>
        <w:t>方式</w:t>
      </w:r>
      <w:r w:rsidR="00B75435">
        <w:rPr>
          <w:rFonts w:hint="eastAsia"/>
        </w:rPr>
        <w:t>，这里是可以表示连续无机器人结点个数和连续有机器人</w:t>
      </w:r>
      <w:r w:rsidR="00387DC6">
        <w:rPr>
          <w:rFonts w:hint="eastAsia"/>
        </w:rPr>
        <w:t>结点个数</w:t>
      </w:r>
      <w:r w:rsidR="003F1BAC">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proofErr w:type="gramStart"/>
      <w:r w:rsidR="00D95FB0">
        <w:rPr>
          <w:rFonts w:hint="eastAsia"/>
        </w:rPr>
        <w:t>个</w:t>
      </w:r>
      <w:proofErr w:type="gramEnd"/>
      <w:r w:rsidR="00D95FB0">
        <w:rPr>
          <w:rFonts w:hint="eastAsia"/>
        </w:rPr>
        <w:t>结点无机器人，</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proofErr w:type="gramStart"/>
      <w:r w:rsidR="00D95FB0">
        <w:rPr>
          <w:rFonts w:hint="eastAsia"/>
        </w:rPr>
        <w:t>个</w:t>
      </w:r>
      <w:proofErr w:type="gramEnd"/>
      <w:r w:rsidR="00D95FB0">
        <w:rPr>
          <w:rFonts w:hint="eastAsia"/>
        </w:rPr>
        <w:t>结点有机器人。</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p>
    <w:p w14:paraId="56D44AB5" w14:textId="77777777"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793" w:name="OLE_LINK236"/>
          <w:bookmarkStart w:id="794"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793"/>
          <w:bookmarkEnd w:id="794"/>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14:paraId="2942F898" w14:textId="77777777"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795" w:name="OLE_LINK240"/>
              <w:bookmarkStart w:id="796"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795"/>
              <w:bookmarkEnd w:id="796"/>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14:paraId="094795D8" w14:textId="77777777" w:rsidR="00E84C49" w:rsidRDefault="00E84C49" w:rsidP="00E84C49">
      <w:pPr>
        <w:pStyle w:val="2"/>
        <w:spacing w:before="71" w:after="71"/>
      </w:pPr>
      <w:r>
        <w:rPr>
          <w:rFonts w:hint="eastAsia"/>
        </w:rPr>
        <w:t>机器人移动算法</w:t>
      </w:r>
    </w:p>
    <w:p w14:paraId="1A4C42E8" w14:textId="77777777" w:rsidR="00B87609" w:rsidRDefault="00B04F92" w:rsidP="00062D94">
      <w:pPr>
        <w:pStyle w:val="a0"/>
        <w:ind w:firstLineChars="107" w:firstLine="199"/>
      </w:pPr>
      <w:r>
        <w:rPr>
          <w:rFonts w:hint="eastAsia"/>
        </w:rPr>
        <w:t xml:space="preserve">  </w:t>
      </w:r>
      <w:r w:rsidR="00155051">
        <w:rPr>
          <w:rFonts w:hint="eastAsia"/>
        </w:rPr>
        <w:t>环形拓扑结构空间的探索，提出了两种探索模式，</w:t>
      </w:r>
      <w:bookmarkStart w:id="797" w:name="OLE_LINK288"/>
      <w:bookmarkStart w:id="798" w:name="OLE_LINK289"/>
      <w:bookmarkStart w:id="799" w:name="OLE_LINK295"/>
      <w:bookmarkStart w:id="800" w:name="OLE_LINK296"/>
      <w:bookmarkStart w:id="801" w:name="OLE_LINK297"/>
      <w:bookmarkStart w:id="802" w:name="OLE_LINK300"/>
      <w:bookmarkStart w:id="803" w:name="OLE_LINK301"/>
      <w:bookmarkStart w:id="804" w:name="OLE_LINK302"/>
      <w:bookmarkStart w:id="805" w:name="OLE_LINK324"/>
      <w:bookmarkStart w:id="806" w:name="OLE_LINK325"/>
      <w:bookmarkStart w:id="807" w:name="OLE_LINK326"/>
      <w:bookmarkStart w:id="808" w:name="OLE_LINK327"/>
      <w:bookmarkStart w:id="809" w:name="OLE_LINK328"/>
      <w:bookmarkStart w:id="810" w:name="OLE_LINK329"/>
      <w:bookmarkStart w:id="811" w:name="OLE_LINK330"/>
      <w:bookmarkStart w:id="812" w:name="OLE_LINK331"/>
      <w:bookmarkStart w:id="813" w:name="OLE_LINK332"/>
      <w:bookmarkStart w:id="814" w:name="OLE_LINK333"/>
      <w:bookmarkStart w:id="815" w:name="OLE_LINK334"/>
      <w:bookmarkStart w:id="816" w:name="OLE_LINK335"/>
      <w:bookmarkStart w:id="817" w:name="OLE_LINK336"/>
      <w:bookmarkStart w:id="818" w:name="OLE_LINK337"/>
      <w:bookmarkStart w:id="819" w:name="OLE_LINK338"/>
      <w:bookmarkStart w:id="820" w:name="OLE_LINK339"/>
      <w:bookmarkStart w:id="821" w:name="OLE_LINK340"/>
      <w:bookmarkStart w:id="822" w:name="OLE_LINK341"/>
      <w:bookmarkStart w:id="823" w:name="OLE_LINK342"/>
      <w:bookmarkStart w:id="824" w:name="OLE_LINK343"/>
      <w:bookmarkStart w:id="825" w:name="OLE_LINK344"/>
      <w:bookmarkStart w:id="826" w:name="OLE_LINK345"/>
      <w:bookmarkStart w:id="827" w:name="OLE_LINK346"/>
      <w:bookmarkStart w:id="828" w:name="OLE_LINK347"/>
      <w:bookmarkStart w:id="829" w:name="OLE_LINK348"/>
      <w:bookmarkStart w:id="830" w:name="OLE_LINK349"/>
      <w:bookmarkStart w:id="831" w:name="OLE_LINK350"/>
      <w:bookmarkStart w:id="832" w:name="OLE_LINK351"/>
      <w:bookmarkStart w:id="833" w:name="OLE_LINK352"/>
      <w:bookmarkStart w:id="834" w:name="OLE_LINK353"/>
      <w:bookmarkStart w:id="835" w:name="OLE_LINK354"/>
      <w:bookmarkStart w:id="836" w:name="OLE_LINK355"/>
      <w:bookmarkStart w:id="837" w:name="OLE_LINK356"/>
      <w:bookmarkStart w:id="838" w:name="OLE_LINK357"/>
      <w:bookmarkStart w:id="839" w:name="OLE_LINK358"/>
      <w:bookmarkStart w:id="840" w:name="OLE_LINK359"/>
      <w:bookmarkStart w:id="841" w:name="OLE_LINK360"/>
      <w:bookmarkStart w:id="842" w:name="OLE_LINK361"/>
      <w:bookmarkStart w:id="843" w:name="OLE_LINK362"/>
      <w:bookmarkStart w:id="844" w:name="OLE_LINK363"/>
      <w:bookmarkStart w:id="845" w:name="OLE_LINK364"/>
      <w:bookmarkStart w:id="846" w:name="OLE_LINK365"/>
      <w:bookmarkStart w:id="847" w:name="OLE_LINK366"/>
      <w:bookmarkStart w:id="848" w:name="OLE_LINK367"/>
      <w:bookmarkStart w:id="849" w:name="OLE_LINK368"/>
      <w:bookmarkStart w:id="850" w:name="OLE_LINK369"/>
      <w:bookmarkStart w:id="851" w:name="OLE_LINK370"/>
      <w:bookmarkStart w:id="852" w:name="OLE_LINK371"/>
      <w:bookmarkStart w:id="853" w:name="OLE_LINK372"/>
      <w:bookmarkStart w:id="854" w:name="OLE_LINK373"/>
      <w:bookmarkStart w:id="855" w:name="OLE_LINK374"/>
      <w:bookmarkStart w:id="856" w:name="OLE_LINK375"/>
      <w:bookmarkStart w:id="857" w:name="OLE_LINK376"/>
      <w:bookmarkStart w:id="858" w:name="OLE_LINK377"/>
      <w:bookmarkStart w:id="859" w:name="OLE_LINK378"/>
      <w:bookmarkStart w:id="860" w:name="OLE_LINK379"/>
      <w:bookmarkStart w:id="861" w:name="OLE_LINK380"/>
      <w:bookmarkStart w:id="862" w:name="OLE_LINK381"/>
      <w:bookmarkStart w:id="863" w:name="OLE_LINK382"/>
      <w:bookmarkStart w:id="864" w:name="OLE_LINK383"/>
      <w:bookmarkStart w:id="865" w:name="OLE_LINK384"/>
      <w:bookmarkStart w:id="866" w:name="OLE_LINK385"/>
      <w:bookmarkStart w:id="867" w:name="OLE_LINK386"/>
      <w:bookmarkStart w:id="868" w:name="OLE_LINK387"/>
      <w:bookmarkStart w:id="869" w:name="OLE_LINK388"/>
      <w:bookmarkStart w:id="870" w:name="OLE_LINK389"/>
      <w:bookmarkStart w:id="871" w:name="OLE_LINK390"/>
      <w:bookmarkStart w:id="872" w:name="OLE_LINK391"/>
      <w:bookmarkStart w:id="873" w:name="OLE_LINK392"/>
      <w:bookmarkStart w:id="874" w:name="OLE_LINK393"/>
      <w:bookmarkStart w:id="875" w:name="OLE_LINK394"/>
      <w:bookmarkStart w:id="876" w:name="OLE_LINK395"/>
      <w:bookmarkStart w:id="877" w:name="OLE_LINK396"/>
      <w:bookmarkStart w:id="878" w:name="OLE_LINK397"/>
      <w:bookmarkStart w:id="879" w:name="OLE_LINK398"/>
      <w:bookmarkStart w:id="880" w:name="OLE_LINK399"/>
      <w:bookmarkStart w:id="881" w:name="OLE_LINK400"/>
      <w:bookmarkStart w:id="882" w:name="OLE_LINK401"/>
      <w:bookmarkStart w:id="883" w:name="OLE_LINK402"/>
      <w:bookmarkStart w:id="884" w:name="OLE_LINK403"/>
      <w:bookmarkStart w:id="885" w:name="OLE_LINK404"/>
      <w:bookmarkStart w:id="886" w:name="OLE_LINK405"/>
      <w:bookmarkStart w:id="887" w:name="OLE_LINK406"/>
      <w:bookmarkStart w:id="888" w:name="OLE_LINK407"/>
      <w:bookmarkStart w:id="889" w:name="OLE_LINK408"/>
      <w:bookmarkStart w:id="890" w:name="OLE_LINK409"/>
      <w:bookmarkStart w:id="891" w:name="OLE_LINK410"/>
      <w:bookmarkStart w:id="892" w:name="OLE_LINK411"/>
      <w:bookmarkStart w:id="893" w:name="OLE_LINK412"/>
      <w:bookmarkStart w:id="894" w:name="OLE_LINK413"/>
      <w:bookmarkStart w:id="895" w:name="OLE_LINK414"/>
      <w:bookmarkStart w:id="896" w:name="OLE_LINK415"/>
      <w:bookmarkStart w:id="897" w:name="OLE_LINK416"/>
      <w:bookmarkStart w:id="898" w:name="OLE_LINK293"/>
      <w:bookmarkStart w:id="899" w:name="OLE_LINK294"/>
      <w:r w:rsidR="00155051">
        <w:rPr>
          <w:rFonts w:hint="eastAsia"/>
        </w:rPr>
        <w:t>环形</w:t>
      </w:r>
      <w:r w:rsidR="00F2667F">
        <w:rPr>
          <w:rFonts w:hint="eastAsia"/>
        </w:rPr>
        <w:t>空间</w:t>
      </w:r>
      <w:r w:rsidR="00155051">
        <w:rPr>
          <w:rFonts w:hint="eastAsia"/>
        </w:rPr>
        <w:t>探索</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r w:rsidR="00155051">
        <w:rPr>
          <w:rFonts w:hint="eastAsia"/>
        </w:rPr>
        <w:t>停止</w:t>
      </w:r>
      <w:bookmarkEnd w:id="898"/>
      <w:bookmarkEnd w:id="899"/>
      <w:r w:rsidR="00155051">
        <w:rPr>
          <w:rFonts w:hint="eastAsia"/>
        </w:rPr>
        <w:t>(</w:t>
      </w:r>
      <w:r w:rsidR="00155051" w:rsidRPr="00155051">
        <w:t>Ring exploration with stop</w:t>
      </w:r>
      <w:r w:rsidR="00155051">
        <w:rPr>
          <w:rFonts w:hint="eastAsia"/>
        </w:rPr>
        <w:t>)</w:t>
      </w:r>
      <w:r w:rsidR="001E2ACE">
        <w:rPr>
          <w:rFonts w:hint="eastAsia"/>
        </w:rPr>
        <w:t>和</w:t>
      </w:r>
      <w:bookmarkStart w:id="900" w:name="OLE_LINK298"/>
      <w:bookmarkStart w:id="901" w:name="OLE_LINK299"/>
      <w:bookmarkStart w:id="902" w:name="OLE_LINK432"/>
      <w:bookmarkStart w:id="903" w:name="OLE_LINK433"/>
      <w:bookmarkStart w:id="904" w:name="OLE_LINK434"/>
      <w:bookmarkStart w:id="905" w:name="OLE_LINK435"/>
      <w:bookmarkStart w:id="906" w:name="OLE_LINK436"/>
      <w:r w:rsidR="00F2667F">
        <w:rPr>
          <w:rFonts w:hint="eastAsia"/>
        </w:rPr>
        <w:t>环形</w:t>
      </w:r>
      <w:r w:rsidR="00E25C93">
        <w:rPr>
          <w:rFonts w:hint="eastAsia"/>
        </w:rPr>
        <w:t>空间</w:t>
      </w:r>
      <w:bookmarkStart w:id="907" w:name="OLE_LINK484"/>
      <w:bookmarkStart w:id="908" w:name="OLE_LINK485"/>
      <w:r w:rsidR="00E25C93">
        <w:rPr>
          <w:rFonts w:hint="eastAsia"/>
        </w:rPr>
        <w:t>永恒探索</w:t>
      </w:r>
      <w:bookmarkEnd w:id="900"/>
      <w:bookmarkEnd w:id="901"/>
      <w:bookmarkEnd w:id="902"/>
      <w:bookmarkEnd w:id="903"/>
      <w:bookmarkEnd w:id="904"/>
      <w:bookmarkEnd w:id="905"/>
      <w:bookmarkEnd w:id="906"/>
      <w:bookmarkEnd w:id="907"/>
      <w:bookmarkEnd w:id="908"/>
      <w:r w:rsidR="009A5BE9">
        <w:rPr>
          <w:rFonts w:hint="eastAsia"/>
        </w:rPr>
        <w:t>(</w:t>
      </w:r>
      <w:r w:rsidR="009A5BE9" w:rsidRPr="009A5BE9">
        <w:t>Perpetual ring exploration</w:t>
      </w:r>
      <w:r w:rsidR="009A5BE9">
        <w:rPr>
          <w:rFonts w:hint="eastAsia"/>
        </w:rPr>
        <w:t>)</w:t>
      </w:r>
      <w:r w:rsidR="00F53937">
        <w:rPr>
          <w:rFonts w:hint="eastAsia"/>
        </w:rPr>
        <w:t>。</w:t>
      </w:r>
      <w:r w:rsidR="00E54A43">
        <w:rPr>
          <w:rFonts w:hint="eastAsia"/>
        </w:rPr>
        <w:t>在本文中主要以环形空间永恒探索为研究主体。</w:t>
      </w:r>
    </w:p>
    <w:p w14:paraId="7AAF8409" w14:textId="77777777" w:rsidR="00B87609" w:rsidRDefault="00062D94" w:rsidP="00062D94">
      <w:pPr>
        <w:pStyle w:val="3"/>
      </w:pPr>
      <w:bookmarkStart w:id="909" w:name="OLE_LINK419"/>
      <w:bookmarkStart w:id="910" w:name="OLE_LINK420"/>
      <w:r>
        <w:rPr>
          <w:rFonts w:hint="eastAsia"/>
        </w:rPr>
        <w:t>环形空间永恒探索</w:t>
      </w:r>
    </w:p>
    <w:bookmarkEnd w:id="909"/>
    <w:bookmarkEnd w:id="910"/>
    <w:p w14:paraId="3A695198" w14:textId="77777777" w:rsidR="00B87609" w:rsidRPr="002C1A61" w:rsidRDefault="002C1A61">
      <w:pPr>
        <w:pStyle w:val="a0"/>
        <w:ind w:firstLine="372"/>
      </w:pPr>
      <w:r>
        <w:rPr>
          <w:rFonts w:hint="eastAsia"/>
        </w:rPr>
        <w:t>在环形拓扑结构空间中，每个结点至多有一个机器人，并且对于任意机器人初始位置，在机器人移动算法下，机器人探索满足以下</w:t>
      </w:r>
      <w:r w:rsidR="0073647F">
        <w:rPr>
          <w:rFonts w:hint="eastAsia"/>
        </w:rPr>
        <w:t>三</w:t>
      </w:r>
      <w:r>
        <w:rPr>
          <w:rFonts w:hint="eastAsia"/>
        </w:rPr>
        <w:t>个性质，称该探索为环形空间永恒探索，移动算法称为永恒探索算法。</w:t>
      </w:r>
    </w:p>
    <w:p w14:paraId="756C05AA" w14:textId="77777777" w:rsidR="00B87609" w:rsidRDefault="000E74B3">
      <w:pPr>
        <w:pStyle w:val="a0"/>
        <w:ind w:firstLine="372"/>
      </w:pPr>
      <w:r>
        <w:rPr>
          <w:rFonts w:hint="eastAsia"/>
        </w:rPr>
        <w:t>1</w:t>
      </w:r>
      <w:r w:rsidR="00E3241C">
        <w:rPr>
          <w:rFonts w:hint="eastAsia"/>
        </w:rPr>
        <w:t>、</w:t>
      </w:r>
      <w:bookmarkStart w:id="911" w:name="OLE_LINK303"/>
      <w:bookmarkStart w:id="912" w:name="OLE_LINK304"/>
      <w:bookmarkStart w:id="913" w:name="OLE_LINK305"/>
      <w:r w:rsidR="00ED70E0">
        <w:rPr>
          <w:rFonts w:hint="eastAsia"/>
        </w:rPr>
        <w:t>不冲撞性</w:t>
      </w:r>
      <w:bookmarkEnd w:id="911"/>
      <w:bookmarkEnd w:id="912"/>
      <w:bookmarkEnd w:id="913"/>
      <w:r w:rsidR="00ED70E0">
        <w:rPr>
          <w:rFonts w:hint="eastAsia"/>
        </w:rPr>
        <w:t>：</w:t>
      </w:r>
      <w:r w:rsidR="00E3241C">
        <w:rPr>
          <w:rFonts w:hint="eastAsia"/>
        </w:rPr>
        <w:t>同一时刻每个结点上，至多有一个机器人，两个机器人不能同时经过同一条边</w:t>
      </w:r>
      <w:r w:rsidR="002115BB">
        <w:rPr>
          <w:rFonts w:hint="eastAsia"/>
        </w:rPr>
        <w:t>。</w:t>
      </w:r>
    </w:p>
    <w:p w14:paraId="4C22359B" w14:textId="77777777" w:rsidR="00A517EC" w:rsidRDefault="00A517EC">
      <w:pPr>
        <w:pStyle w:val="a0"/>
        <w:ind w:firstLine="372"/>
      </w:pPr>
      <w:r>
        <w:rPr>
          <w:rFonts w:hint="eastAsia"/>
        </w:rPr>
        <w:t>2</w:t>
      </w:r>
      <w:r>
        <w:rPr>
          <w:rFonts w:hint="eastAsia"/>
        </w:rPr>
        <w:t>、</w:t>
      </w:r>
      <w:bookmarkStart w:id="914" w:name="OLE_LINK314"/>
      <w:bookmarkStart w:id="915" w:name="OLE_LINK315"/>
      <w:r w:rsidR="00634DA5">
        <w:rPr>
          <w:rFonts w:hint="eastAsia"/>
        </w:rPr>
        <w:t>不间断性</w:t>
      </w:r>
      <w:bookmarkEnd w:id="914"/>
      <w:bookmarkEnd w:id="915"/>
      <w:r w:rsidR="00634DA5">
        <w:rPr>
          <w:rFonts w:hint="eastAsia"/>
        </w:rPr>
        <w:t>：</w:t>
      </w:r>
      <w:r w:rsidR="00656906">
        <w:rPr>
          <w:rFonts w:hint="eastAsia"/>
        </w:rPr>
        <w:t>每个机器人对</w:t>
      </w:r>
      <w:bookmarkStart w:id="916" w:name="OLE_LINK316"/>
      <w:bookmarkStart w:id="917" w:name="OLE_LINK317"/>
      <w:r w:rsidR="00656906">
        <w:rPr>
          <w:rFonts w:hint="eastAsia"/>
        </w:rPr>
        <w:t>图</w:t>
      </w:r>
      <w:bookmarkEnd w:id="916"/>
      <w:bookmarkEnd w:id="917"/>
      <w:r w:rsidR="00656906">
        <w:rPr>
          <w:rFonts w:hint="eastAsia"/>
        </w:rPr>
        <w:t>中每个结点</w:t>
      </w:r>
      <w:bookmarkStart w:id="918" w:name="OLE_LINK318"/>
      <w:bookmarkStart w:id="919" w:name="OLE_LINK319"/>
      <w:r w:rsidR="007E624D" w:rsidRPr="007E624D">
        <w:rPr>
          <w:rFonts w:hint="eastAsia"/>
        </w:rPr>
        <w:t>无限地</w:t>
      </w:r>
      <w:bookmarkEnd w:id="918"/>
      <w:bookmarkEnd w:id="919"/>
      <w:r w:rsidR="00656906">
        <w:rPr>
          <w:rFonts w:hint="eastAsia"/>
        </w:rPr>
        <w:t>的访问。</w:t>
      </w:r>
    </w:p>
    <w:p w14:paraId="576F560C" w14:textId="77777777" w:rsidR="00B64F9C" w:rsidRDefault="00B64F9C" w:rsidP="000B05F9">
      <w:pPr>
        <w:pStyle w:val="a0"/>
        <w:ind w:firstLineChars="205" w:firstLine="381"/>
      </w:pPr>
      <w:r>
        <w:rPr>
          <w:rFonts w:hint="eastAsia"/>
        </w:rPr>
        <w:t>这两个形式使用</w:t>
      </w:r>
      <w:r>
        <w:rPr>
          <w:rFonts w:hint="eastAsia"/>
        </w:rPr>
        <w:t>LTL</w:t>
      </w:r>
      <w:r>
        <w:rPr>
          <w:rFonts w:hint="eastAsia"/>
        </w:rPr>
        <w:t>表示如下：</w:t>
      </w:r>
    </w:p>
    <w:p w14:paraId="6544E2EC" w14:textId="77777777" w:rsidR="002E7084" w:rsidRDefault="00403333">
      <w:pPr>
        <w:pStyle w:val="a0"/>
        <w:ind w:firstLine="372"/>
      </w:pPr>
      <w:r>
        <w:rPr>
          <w:rFonts w:hint="eastAsia"/>
        </w:rPr>
        <w:t>不冲撞性主要满足同一时刻一个结点不能有两个机器人</w:t>
      </w:r>
      <w:r w:rsidR="00892585">
        <w:rPr>
          <w:rFonts w:hint="eastAsia"/>
        </w:rPr>
        <w:t>称为</w:t>
      </w:r>
      <w:bookmarkStart w:id="920" w:name="OLE_LINK306"/>
      <w:bookmarkStart w:id="921" w:name="OLE_LINK307"/>
      <w:proofErr w:type="spellStart"/>
      <w:r w:rsidR="00AD4CCA">
        <w:t>No</w:t>
      </w:r>
      <w:r w:rsidR="00AD4CCA">
        <w:rPr>
          <w:rFonts w:hint="eastAsia"/>
        </w:rPr>
        <w:t>_</w:t>
      </w:r>
      <w:r w:rsidR="00892585" w:rsidRPr="00892585">
        <w:t>collision</w:t>
      </w:r>
      <w:bookmarkEnd w:id="920"/>
      <w:bookmarkEnd w:id="921"/>
      <w:proofErr w:type="spellEnd"/>
      <w:r w:rsidR="0073698A">
        <w:rPr>
          <w:rFonts w:hint="eastAsia"/>
        </w:rPr>
        <w:t>，和</w:t>
      </w:r>
      <w:r w:rsidR="009D2907">
        <w:rPr>
          <w:rFonts w:hint="eastAsia"/>
        </w:rPr>
        <w:t>相邻机器人不能朝对方移动</w:t>
      </w:r>
      <w:r w:rsidR="00800DE9">
        <w:rPr>
          <w:rFonts w:hint="eastAsia"/>
        </w:rPr>
        <w:t>称为</w:t>
      </w:r>
      <w:proofErr w:type="spellStart"/>
      <w:r w:rsidR="000F7FDC" w:rsidRPr="000F7FDC">
        <w:t>No_switch</w:t>
      </w:r>
      <w:proofErr w:type="spellEnd"/>
      <w:r w:rsidR="00CB70D1">
        <w:rPr>
          <w:rFonts w:hint="eastAsia"/>
        </w:rPr>
        <w:t>。</w:t>
      </w:r>
    </w:p>
    <w:p w14:paraId="1EC26C66" w14:textId="77777777" w:rsidR="00677779" w:rsidRDefault="00677779">
      <w:pPr>
        <w:pStyle w:val="a0"/>
        <w:ind w:firstLine="372"/>
      </w:pPr>
    </w:p>
    <w:p w14:paraId="23C557C7" w14:textId="77777777" w:rsidR="00E3241C" w:rsidRPr="00E73EBD" w:rsidRDefault="00AD4CCA" w:rsidP="0080209E">
      <w:pPr>
        <w:pStyle w:val="a0"/>
        <w:ind w:firstLineChars="107" w:firstLine="199"/>
        <w:jc w:val="center"/>
      </w:pPr>
      <m:oMathPara>
        <m:oMath>
          <m:r>
            <m:rPr>
              <m:sty m:val="p"/>
            </m:rPr>
            <w:rPr>
              <w:rFonts w:ascii="Cambria Math" w:hAnsi="Cambria Math"/>
            </w:rPr>
            <m:t>No_collision</m:t>
          </m:r>
          <m:r>
            <m:rPr>
              <m:sty m:val="p"/>
            </m:rPr>
            <w:rPr>
              <w:rFonts w:ascii="Cambria Math" w:hAnsi="Cambria Math"/>
            </w:rPr>
            <m:t>：</m:t>
          </m:r>
          <w:bookmarkStart w:id="922" w:name="OLE_LINK308"/>
          <w:bookmarkStart w:id="923" w:name="OLE_LINK309"/>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rPr>
                <m:t>&lt;2</m:t>
              </m:r>
            </m:e>
          </m:d>
        </m:oMath>
      </m:oMathPara>
      <w:bookmarkEnd w:id="922"/>
      <w:bookmarkEnd w:id="923"/>
    </w:p>
    <w:p w14:paraId="64C53526" w14:textId="77777777" w:rsidR="00B87609" w:rsidRPr="0080209E" w:rsidRDefault="00B87609">
      <w:pPr>
        <w:pStyle w:val="a0"/>
        <w:ind w:firstLine="372"/>
      </w:pPr>
    </w:p>
    <w:p w14:paraId="7C94D40F" w14:textId="77777777" w:rsidR="00B87609" w:rsidRPr="0080209E" w:rsidRDefault="0080209E">
      <w:pPr>
        <w:pStyle w:val="a0"/>
        <w:ind w:firstLine="372"/>
      </w:pPr>
      <m:oMathPara>
        <m:oMath>
          <m:r>
            <m:rPr>
              <m:sty m:val="p"/>
            </m:rPr>
            <w:rPr>
              <w:rFonts w:ascii="Cambria Math" w:hAnsi="Cambria Math"/>
            </w:rPr>
            <m:t xml:space="preserve">No_switch:    </m:t>
          </m:r>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h=1</m:t>
                      </m:r>
                    </m:sub>
                    <m:sup>
                      <m:r>
                        <w:rPr>
                          <w:rFonts w:ascii="Cambria Math" w:hAnsi="Cambria Math"/>
                        </w:rPr>
                        <m:t>k</m:t>
                      </m:r>
                    </m:sup>
                    <m:e>
                      <m:r>
                        <w:rPr>
                          <w:rFonts w:ascii="Cambria Math" w:hAnsi="Cambria Math"/>
                        </w:rPr>
                        <m:t>⌝</m:t>
                      </m:r>
                    </m:e>
                  </m:nary>
                </m:e>
              </m:nary>
            </m:e>
          </m:nary>
          <m:r>
            <w:rPr>
              <w:rFonts w:ascii="Cambria Math" w:hAnsi="Cambria Math"/>
            </w:rPr>
            <m:t>◊</m:t>
          </m:r>
          <m:d>
            <m:dPr>
              <m:ctrlPr>
                <w:rPr>
                  <w:rFonts w:ascii="Cambria Math" w:hAnsi="Cambria Math"/>
                </w:rPr>
              </m:ctrlPr>
            </m:dPr>
            <m:e>
              <w:bookmarkStart w:id="924" w:name="OLE_LINK320"/>
              <w:bookmarkStart w:id="925" w:name="OLE_LINK321"/>
              <w:bookmarkStart w:id="926" w:name="OLE_LINK310"/>
              <w:bookmarkStart w:id="927" w:name="OLE_LINK31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924"/>
              <w:bookmarkEnd w:id="925"/>
              <m:r>
                <w:rPr>
                  <w:rFonts w:ascii="Cambria Math" w:hAnsi="Cambria Math"/>
                </w:rPr>
                <m:t>=j</m:t>
              </m:r>
              <w:bookmarkEnd w:id="926"/>
              <w:bookmarkEnd w:id="927"/>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e>
              </m:d>
              <m:r>
                <w:rPr>
                  <w:rFonts w:ascii="Cambria Math" w:hAnsi="Cambria Math"/>
                </w:rPr>
                <m:t>=j+1⋀</m:t>
              </m:r>
              <w:bookmarkStart w:id="928" w:name="OLE_LINK312"/>
              <w:bookmarkStart w:id="929" w:name="OLE_LINK313"/>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.Front</m:t>
              </m:r>
              <w:bookmarkEnd w:id="928"/>
              <w:bookmarkEnd w:id="929"/>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.Back</m:t>
              </m:r>
            </m:e>
          </m:d>
        </m:oMath>
      </m:oMathPara>
    </w:p>
    <w:p w14:paraId="74983ACF" w14:textId="77777777" w:rsidR="00B87609" w:rsidRDefault="00AE0704">
      <w:pPr>
        <w:pStyle w:val="a0"/>
        <w:ind w:firstLine="372"/>
      </w:pPr>
      <w:r>
        <w:rPr>
          <w:rFonts w:hint="eastAsia"/>
        </w:rPr>
        <w:t>不间断性是确保每个机器人</w:t>
      </w:r>
      <w:r w:rsidRPr="007E624D">
        <w:rPr>
          <w:rFonts w:hint="eastAsia"/>
        </w:rPr>
        <w:t>无限地</w:t>
      </w:r>
      <w:r>
        <w:rPr>
          <w:rFonts w:hint="eastAsia"/>
        </w:rPr>
        <w:t>访问图中每个结点</w:t>
      </w:r>
      <w:r w:rsidR="002D4ABF">
        <w:rPr>
          <w:rFonts w:hint="eastAsia"/>
        </w:rPr>
        <w:t>，称为</w:t>
      </w:r>
      <w:r w:rsidR="002D4ABF">
        <w:rPr>
          <w:rFonts w:hint="eastAsia"/>
        </w:rPr>
        <w:t>Live</w:t>
      </w:r>
      <w:r w:rsidR="002D4ABF">
        <w:rPr>
          <w:rFonts w:hint="eastAsia"/>
        </w:rPr>
        <w:t>性质。</w:t>
      </w:r>
    </w:p>
    <w:p w14:paraId="0F14FEAE" w14:textId="77777777" w:rsidR="00E1699A" w:rsidRPr="00E1699A" w:rsidRDefault="00E1699A">
      <w:pPr>
        <w:pStyle w:val="a0"/>
        <w:ind w:firstLine="372"/>
      </w:pPr>
      <m:oMathPara>
        <m:oMath>
          <m:r>
            <m:rPr>
              <m:sty m:val="p"/>
            </m:rPr>
            <w:rPr>
              <w:rFonts w:ascii="Cambria Math" w:hAnsi="Cambria Math"/>
            </w:rPr>
            <m:t>Live</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14:paraId="337B06D8" w14:textId="77777777" w:rsidR="00B87609" w:rsidRDefault="00577A14">
      <w:pPr>
        <w:pStyle w:val="a0"/>
        <w:ind w:firstLine="372"/>
      </w:pPr>
      <w:r>
        <w:rPr>
          <w:rFonts w:hint="eastAsia"/>
        </w:rPr>
        <w:t>在访问过程中确保公平属性</w:t>
      </w:r>
      <w:r w:rsidR="00E45CA4">
        <w:rPr>
          <w:rFonts w:hint="eastAsia"/>
        </w:rPr>
        <w:t>，表示为</w:t>
      </w:r>
      <w:bookmarkStart w:id="930" w:name="OLE_LINK322"/>
      <w:bookmarkStart w:id="931" w:name="OLE_LINK323"/>
      <w:r w:rsidR="00E45CA4">
        <w:rPr>
          <w:rFonts w:hint="eastAsia"/>
        </w:rPr>
        <w:t>Liveness</w:t>
      </w:r>
      <w:bookmarkEnd w:id="930"/>
      <w:bookmarkEnd w:id="931"/>
    </w:p>
    <w:p w14:paraId="11C257B3" w14:textId="77777777" w:rsidR="00B87609" w:rsidRPr="00E45CA4" w:rsidRDefault="00E45CA4">
      <w:pPr>
        <w:pStyle w:val="a0"/>
        <w:ind w:firstLine="372"/>
      </w:pPr>
      <m:oMathPara>
        <m:oMath>
          <m:r>
            <m:rPr>
              <m:sty m:val="p"/>
            </m:rPr>
            <w:rPr>
              <w:rFonts w:ascii="Cambria Math" w:hAnsi="Cambria Math" w:hint="eastAsia"/>
            </w:rPr>
            <m:t>Liveness</m:t>
          </m:r>
          <m:r>
            <m:rPr>
              <m:sty m:val="p"/>
            </m:rPr>
            <w:rPr>
              <w:rFonts w:ascii="Cambria Math"/>
            </w:rPr>
            <m:t>：</m:t>
          </m:r>
          <m:r>
            <m:rPr>
              <m:sty m:val="p"/>
            </m:rPr>
            <w:rPr>
              <w:rFonts w:ascii="Cambria Math"/>
            </w:rPr>
            <m:t>Fairness</m:t>
          </m:r>
          <m:box>
            <m:boxPr>
              <m:opEmu m:val="1"/>
              <m:ctrlPr>
                <w:rPr>
                  <w:rFonts w:ascii="Cambria Math" w:hAnsi="Cambria Math"/>
                </w:rPr>
              </m:ctrlPr>
            </m:boxPr>
            <m:e>
              <m:r>
                <w:rPr>
                  <w:rFonts w:ascii="Cambria Math"/>
                </w:rPr>
                <m:t>→</m:t>
              </m:r>
              <m:r>
                <w:rPr>
                  <w:rFonts w:ascii="Cambria Math"/>
                </w:rPr>
                <m:t>Live</m:t>
              </m:r>
            </m:e>
          </m:box>
        </m:oMath>
      </m:oMathPara>
    </w:p>
    <w:p w14:paraId="67AB2F96" w14:textId="77777777" w:rsidR="00B87609" w:rsidRDefault="00B87609">
      <w:pPr>
        <w:pStyle w:val="a0"/>
        <w:ind w:firstLine="372"/>
      </w:pPr>
    </w:p>
    <w:p w14:paraId="2D4D8B39" w14:textId="77777777" w:rsidR="00B87609" w:rsidRDefault="00425AA4" w:rsidP="00425AA4">
      <w:pPr>
        <w:pStyle w:val="3"/>
      </w:pPr>
      <w:bookmarkStart w:id="932" w:name="OLE_LINK424"/>
      <w:bookmarkStart w:id="933" w:name="OLE_LINK425"/>
      <w:r>
        <w:rPr>
          <w:rFonts w:hint="eastAsia"/>
        </w:rPr>
        <w:t>移动算法</w:t>
      </w:r>
      <w:bookmarkEnd w:id="932"/>
      <w:bookmarkEnd w:id="933"/>
      <w:r>
        <w:rPr>
          <w:rFonts w:hint="eastAsia"/>
        </w:rPr>
        <w:t>的描述和定义</w:t>
      </w:r>
    </w:p>
    <w:p w14:paraId="12E2DB9B" w14:textId="77777777" w:rsidR="00A45ED4" w:rsidRDefault="00062F88" w:rsidP="008C79D4">
      <w:pPr>
        <w:pStyle w:val="a0"/>
        <w:ind w:firstLine="372"/>
      </w:pPr>
      <w:bookmarkStart w:id="934" w:name="OLE_LINK427"/>
      <w:bookmarkStart w:id="935" w:name="OLE_LINK428"/>
      <w:bookmarkStart w:id="936" w:name="OLE_LINK429"/>
      <w:r>
        <w:rPr>
          <w:rFonts w:hint="eastAsia"/>
        </w:rPr>
        <w:t>最小移动算法</w:t>
      </w:r>
      <w:bookmarkEnd w:id="934"/>
      <w:bookmarkEnd w:id="935"/>
      <w:bookmarkEnd w:id="936"/>
      <w:r w:rsidR="005A32FD">
        <w:rPr>
          <w:rFonts w:hint="eastAsia"/>
        </w:rPr>
        <w:t>是指</w:t>
      </w:r>
      <w:bookmarkStart w:id="937" w:name="OLE_LINK417"/>
      <w:bookmarkStart w:id="938" w:name="OLE_LINK418"/>
      <w:bookmarkStart w:id="939" w:name="OLE_LINK421"/>
      <w:bookmarkStart w:id="940" w:name="OLE_LINK422"/>
      <w:bookmarkStart w:id="941" w:name="OLE_LINK423"/>
      <w:r w:rsidR="005A32FD">
        <w:rPr>
          <w:rFonts w:hint="eastAsia"/>
        </w:rPr>
        <w:t>环形拓扑结构空间</w:t>
      </w:r>
      <w:bookmarkEnd w:id="937"/>
      <w:bookmarkEnd w:id="938"/>
      <w:bookmarkEnd w:id="939"/>
      <w:bookmarkEnd w:id="940"/>
      <w:bookmarkEnd w:id="941"/>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B7005C">
        <w:rPr>
          <w:rFonts w:hint="eastAsia"/>
        </w:rPr>
        <w:t>，</w:t>
      </w:r>
      <w:r w:rsidR="00475123">
        <w:rPr>
          <w:rFonts w:hint="eastAsia"/>
        </w:rPr>
        <w:t>环形拓扑结构空间上机器人数</w:t>
      </w:r>
      <w:r w:rsidR="00475123">
        <w:rPr>
          <w:rFonts w:hint="eastAsia"/>
        </w:rPr>
        <w:t>r = 3</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lastRenderedPageBreak/>
        <w:t>数量关系互质</w:t>
      </w:r>
      <w:r w:rsidR="00357C81">
        <w:rPr>
          <w:rFonts w:hint="eastAsia"/>
        </w:rPr>
        <w:t>的情况下，确保机器人的移动满足环形空间永恒探索</w:t>
      </w:r>
      <w:r w:rsidR="00F87BD9">
        <w:rPr>
          <w:rFonts w:hint="eastAsia"/>
        </w:rPr>
        <w:t>。</w:t>
      </w:r>
      <w:r w:rsidR="0075603A">
        <w:rPr>
          <w:rFonts w:hint="eastAsia"/>
        </w:rPr>
        <w:t>移动算法可分为两个阶段，分别是</w:t>
      </w:r>
      <w:bookmarkStart w:id="942" w:name="OLE_LINK477"/>
      <w:bookmarkStart w:id="943" w:name="OLE_LINK478"/>
      <w:bookmarkStart w:id="944" w:name="OLE_LINK479"/>
      <w:bookmarkStart w:id="945" w:name="OLE_LINK480"/>
      <w:bookmarkStart w:id="946" w:name="OLE_LINK481"/>
      <w:bookmarkStart w:id="947" w:name="OLE_LINK482"/>
      <w:r w:rsidR="0075603A">
        <w:rPr>
          <w:rFonts w:hint="eastAsia"/>
        </w:rPr>
        <w:t>稳定阶段</w:t>
      </w:r>
      <w:bookmarkEnd w:id="942"/>
      <w:bookmarkEnd w:id="943"/>
      <w:bookmarkEnd w:id="944"/>
      <w:bookmarkEnd w:id="945"/>
      <w:bookmarkEnd w:id="946"/>
      <w:bookmarkEnd w:id="947"/>
      <w:r w:rsidR="008C79D4">
        <w:rPr>
          <w:rFonts w:hint="eastAsia"/>
        </w:rPr>
        <w:t>(</w:t>
      </w:r>
      <w:bookmarkStart w:id="948" w:name="OLE_LINK446"/>
      <w:bookmarkStart w:id="949" w:name="OLE_LINK447"/>
      <w:bookmarkStart w:id="950" w:name="OLE_LINK448"/>
      <w:bookmarkStart w:id="951" w:name="OLE_LINK449"/>
      <w:bookmarkStart w:id="952" w:name="OLE_LINK450"/>
      <w:r w:rsidR="008C79D4">
        <w:t>Legitimate</w:t>
      </w:r>
      <w:r w:rsidR="008C79D4">
        <w:rPr>
          <w:rFonts w:hint="eastAsia"/>
        </w:rPr>
        <w:t xml:space="preserve"> </w:t>
      </w:r>
      <w:r w:rsidR="008C79D4">
        <w:t>phase</w:t>
      </w:r>
      <w:bookmarkEnd w:id="948"/>
      <w:bookmarkEnd w:id="949"/>
      <w:bookmarkEnd w:id="950"/>
      <w:bookmarkEnd w:id="951"/>
      <w:bookmarkEnd w:id="952"/>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AA4B7A">
        <w:rPr>
          <w:rFonts w:hint="eastAsia"/>
        </w:rPr>
        <w:t>。</w:t>
      </w:r>
    </w:p>
    <w:p w14:paraId="240F913E" w14:textId="77777777" w:rsidR="00D0627B" w:rsidRPr="00357C81" w:rsidRDefault="00D0627B" w:rsidP="008C79D4">
      <w:pPr>
        <w:pStyle w:val="a0"/>
        <w:ind w:firstLine="372"/>
      </w:pPr>
    </w:p>
    <w:p w14:paraId="0443B964" w14:textId="77777777" w:rsidR="00A45ED4" w:rsidRDefault="00911CC8">
      <w:pPr>
        <w:pStyle w:val="a0"/>
        <w:ind w:firstLine="372"/>
      </w:pPr>
      <w:bookmarkStart w:id="953" w:name="OLE_LINK510"/>
      <w:bookmarkStart w:id="954" w:name="OLE_LINK511"/>
      <w:bookmarkStart w:id="955" w:name="OLE_LINK442"/>
      <w:bookmarkStart w:id="956" w:name="OLE_LINK443"/>
      <w:r>
        <w:rPr>
          <w:rFonts w:hint="eastAsia"/>
        </w:rPr>
        <w:t>最小移动算法</w:t>
      </w:r>
      <w:bookmarkEnd w:id="953"/>
      <w:bookmarkEnd w:id="954"/>
      <w:r>
        <w:rPr>
          <w:rFonts w:hint="eastAsia"/>
        </w:rPr>
        <w:t>中的稳定阶段的移动算法如下：</w:t>
      </w:r>
    </w:p>
    <w:p w14:paraId="352BD7D8" w14:textId="77777777" w:rsidR="009A55EB" w:rsidRDefault="009A55EB">
      <w:pPr>
        <w:pStyle w:val="a0"/>
        <w:ind w:firstLine="372"/>
      </w:pPr>
    </w:p>
    <w:tbl>
      <w:tblPr>
        <w:tblStyle w:val="afffb"/>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14:paraId="3353B988" w14:textId="77777777" w:rsidTr="007D2A14">
        <w:tc>
          <w:tcPr>
            <w:tcW w:w="9005" w:type="dxa"/>
            <w:gridSpan w:val="6"/>
            <w:tcBorders>
              <w:top w:val="single" w:sz="8" w:space="0" w:color="auto"/>
              <w:bottom w:val="single" w:sz="8" w:space="0" w:color="auto"/>
            </w:tcBorders>
          </w:tcPr>
          <w:bookmarkEnd w:id="955"/>
          <w:bookmarkEnd w:id="956"/>
          <w:p w14:paraId="6E043AE1" w14:textId="77777777" w:rsidR="00482073" w:rsidRDefault="00482073">
            <w:pPr>
              <w:pStyle w:val="a0"/>
              <w:ind w:firstLineChars="0" w:firstLine="0"/>
            </w:pPr>
            <w:r>
              <w:t>Legitimate</w:t>
            </w:r>
            <w:r>
              <w:rPr>
                <w:rFonts w:hint="eastAsia"/>
              </w:rPr>
              <w:t xml:space="preserve"> </w:t>
            </w:r>
            <w:r>
              <w:t>phase</w:t>
            </w:r>
          </w:p>
        </w:tc>
      </w:tr>
      <w:tr w:rsidR="00482073" w14:paraId="46382F2A" w14:textId="77777777" w:rsidTr="007D2A14">
        <w:tc>
          <w:tcPr>
            <w:tcW w:w="959" w:type="dxa"/>
            <w:tcBorders>
              <w:top w:val="single" w:sz="8" w:space="0" w:color="auto"/>
            </w:tcBorders>
          </w:tcPr>
          <w:p w14:paraId="2E01708C" w14:textId="77777777" w:rsidR="00482073" w:rsidRDefault="00482073">
            <w:pPr>
              <w:pStyle w:val="a0"/>
              <w:ind w:firstLineChars="0" w:firstLine="0"/>
            </w:pPr>
            <w:bookmarkStart w:id="957" w:name="OLE_LINK451"/>
            <w:bookmarkStart w:id="958" w:name="OLE_LINK452"/>
            <w:bookmarkStart w:id="959" w:name="OLE_LINK453"/>
            <w:r>
              <w:rPr>
                <w:rFonts w:hint="eastAsia"/>
              </w:rPr>
              <w:t>RL1::</w:t>
            </w:r>
            <w:bookmarkEnd w:id="957"/>
            <w:bookmarkEnd w:id="958"/>
            <w:bookmarkEnd w:id="959"/>
          </w:p>
        </w:tc>
        <w:tc>
          <w:tcPr>
            <w:tcW w:w="2410" w:type="dxa"/>
            <w:tcBorders>
              <w:top w:val="single" w:sz="8" w:space="0" w:color="auto"/>
            </w:tcBorders>
          </w:tcPr>
          <w:p w14:paraId="0847720C" w14:textId="77777777" w:rsidR="00482073" w:rsidRDefault="00482073">
            <w:pPr>
              <w:pStyle w:val="a0"/>
              <w:ind w:firstLineChars="0" w:firstLine="0"/>
            </w:pPr>
          </w:p>
        </w:tc>
        <w:tc>
          <w:tcPr>
            <w:tcW w:w="425" w:type="dxa"/>
            <w:tcBorders>
              <w:top w:val="single" w:sz="8" w:space="0" w:color="auto"/>
            </w:tcBorders>
          </w:tcPr>
          <w:p w14:paraId="37EED8E7" w14:textId="77777777" w:rsidR="00482073" w:rsidRDefault="00482073">
            <w:pPr>
              <w:pStyle w:val="a0"/>
              <w:ind w:firstLineChars="0" w:firstLine="0"/>
            </w:pPr>
          </w:p>
        </w:tc>
        <w:tc>
          <w:tcPr>
            <w:tcW w:w="2835" w:type="dxa"/>
            <w:tcBorders>
              <w:top w:val="single" w:sz="8" w:space="0" w:color="auto"/>
            </w:tcBorders>
          </w:tcPr>
          <w:p w14:paraId="6103E5A4" w14:textId="77777777" w:rsidR="00482073" w:rsidRDefault="008334C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m:oMathPara>
          </w:p>
        </w:tc>
        <w:tc>
          <w:tcPr>
            <w:tcW w:w="1134" w:type="dxa"/>
            <w:tcBorders>
              <w:top w:val="single" w:sz="8" w:space="0" w:color="auto"/>
            </w:tcBorders>
          </w:tcPr>
          <w:p w14:paraId="6D8DA89B" w14:textId="77777777" w:rsidR="00482073" w:rsidRDefault="00482073">
            <w:pPr>
              <w:pStyle w:val="a0"/>
              <w:ind w:firstLineChars="0" w:firstLine="0"/>
            </w:pPr>
            <w:r>
              <w:t>→</w:t>
            </w:r>
          </w:p>
        </w:tc>
        <w:tc>
          <w:tcPr>
            <w:tcW w:w="1242" w:type="dxa"/>
            <w:tcBorders>
              <w:top w:val="single" w:sz="8" w:space="0" w:color="auto"/>
            </w:tcBorders>
          </w:tcPr>
          <w:p w14:paraId="6E8A2EF4" w14:textId="77777777" w:rsidR="00482073" w:rsidRDefault="00482073">
            <w:pPr>
              <w:pStyle w:val="a0"/>
              <w:ind w:firstLineChars="0" w:firstLine="0"/>
            </w:pPr>
            <w:proofErr w:type="spellStart"/>
            <w:r>
              <w:rPr>
                <w:rFonts w:hint="eastAsia"/>
              </w:rPr>
              <w:t>r.Back</w:t>
            </w:r>
            <w:proofErr w:type="spellEnd"/>
          </w:p>
        </w:tc>
      </w:tr>
      <w:tr w:rsidR="00482073" w14:paraId="62B9B042" w14:textId="77777777" w:rsidTr="007D2A14">
        <w:tc>
          <w:tcPr>
            <w:tcW w:w="959" w:type="dxa"/>
          </w:tcPr>
          <w:p w14:paraId="74764714" w14:textId="77777777" w:rsidR="00482073" w:rsidRDefault="00482073" w:rsidP="00482073">
            <w:pPr>
              <w:pStyle w:val="a0"/>
              <w:ind w:firstLineChars="0" w:firstLine="0"/>
            </w:pPr>
            <w:r>
              <w:rPr>
                <w:rFonts w:hint="eastAsia"/>
              </w:rPr>
              <w:t>RL2::</w:t>
            </w:r>
          </w:p>
        </w:tc>
        <w:tc>
          <w:tcPr>
            <w:tcW w:w="2410" w:type="dxa"/>
          </w:tcPr>
          <w:p w14:paraId="7891CEE3" w14:textId="77777777" w:rsidR="00482073" w:rsidRDefault="00482073">
            <w:pPr>
              <w:pStyle w:val="a0"/>
              <w:ind w:firstLineChars="0" w:firstLine="0"/>
            </w:pPr>
          </w:p>
        </w:tc>
        <w:tc>
          <w:tcPr>
            <w:tcW w:w="425" w:type="dxa"/>
          </w:tcPr>
          <w:p w14:paraId="0CBAC7CA" w14:textId="77777777" w:rsidR="00482073" w:rsidRDefault="00482073">
            <w:pPr>
              <w:pStyle w:val="a0"/>
              <w:ind w:firstLineChars="0" w:firstLine="0"/>
            </w:pPr>
          </w:p>
        </w:tc>
        <w:tc>
          <w:tcPr>
            <w:tcW w:w="2835" w:type="dxa"/>
          </w:tcPr>
          <w:p w14:paraId="748F4475" w14:textId="77777777" w:rsidR="00482073" w:rsidRDefault="008334C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c>
        <w:tc>
          <w:tcPr>
            <w:tcW w:w="1134" w:type="dxa"/>
          </w:tcPr>
          <w:p w14:paraId="37421F8F" w14:textId="77777777" w:rsidR="00482073" w:rsidRDefault="00482073">
            <w:pPr>
              <w:pStyle w:val="a0"/>
              <w:ind w:firstLineChars="0" w:firstLine="0"/>
            </w:pPr>
            <w:r>
              <w:t>→</w:t>
            </w:r>
          </w:p>
        </w:tc>
        <w:tc>
          <w:tcPr>
            <w:tcW w:w="1242" w:type="dxa"/>
          </w:tcPr>
          <w:p w14:paraId="7EC18FE1" w14:textId="77777777" w:rsidR="00482073" w:rsidRDefault="00482073">
            <w:pPr>
              <w:pStyle w:val="a0"/>
              <w:ind w:firstLineChars="0" w:firstLine="0"/>
            </w:pPr>
            <w:proofErr w:type="spellStart"/>
            <w:r>
              <w:rPr>
                <w:rFonts w:hint="eastAsia"/>
              </w:rPr>
              <w:t>r.Front</w:t>
            </w:r>
            <w:proofErr w:type="spellEnd"/>
          </w:p>
        </w:tc>
      </w:tr>
      <w:tr w:rsidR="00482073" w14:paraId="17EE0807" w14:textId="77777777" w:rsidTr="007D2A14">
        <w:tc>
          <w:tcPr>
            <w:tcW w:w="959" w:type="dxa"/>
          </w:tcPr>
          <w:p w14:paraId="08ABC832" w14:textId="77777777" w:rsidR="00482073" w:rsidRDefault="00482073" w:rsidP="00482073">
            <w:pPr>
              <w:pStyle w:val="a0"/>
              <w:ind w:firstLineChars="0" w:firstLine="0"/>
            </w:pPr>
            <w:r>
              <w:rPr>
                <w:rFonts w:hint="eastAsia"/>
              </w:rPr>
              <w:t>RL3::</w:t>
            </w:r>
          </w:p>
        </w:tc>
        <w:tc>
          <w:tcPr>
            <w:tcW w:w="2410" w:type="dxa"/>
          </w:tcPr>
          <w:p w14:paraId="412BCF13" w14:textId="77777777" w:rsidR="00482073" w:rsidRDefault="00482073">
            <w:pPr>
              <w:pStyle w:val="a0"/>
              <w:ind w:firstLineChars="0" w:firstLine="0"/>
            </w:pPr>
          </w:p>
        </w:tc>
        <w:tc>
          <w:tcPr>
            <w:tcW w:w="425" w:type="dxa"/>
          </w:tcPr>
          <w:p w14:paraId="48B3EC7C" w14:textId="77777777" w:rsidR="00482073" w:rsidRDefault="00482073">
            <w:pPr>
              <w:pStyle w:val="a0"/>
              <w:ind w:firstLineChars="0" w:firstLine="0"/>
            </w:pPr>
          </w:p>
        </w:tc>
        <w:tc>
          <w:tcPr>
            <w:tcW w:w="2835" w:type="dxa"/>
          </w:tcPr>
          <w:p w14:paraId="3984300F" w14:textId="77777777" w:rsidR="00482073" w:rsidRDefault="008334C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m:oMathPara>
          </w:p>
        </w:tc>
        <w:tc>
          <w:tcPr>
            <w:tcW w:w="1134" w:type="dxa"/>
          </w:tcPr>
          <w:p w14:paraId="1F346F37" w14:textId="77777777" w:rsidR="00482073" w:rsidRDefault="00482073">
            <w:pPr>
              <w:pStyle w:val="a0"/>
              <w:ind w:firstLineChars="0" w:firstLine="0"/>
            </w:pPr>
            <w:r>
              <w:t>→</w:t>
            </w:r>
          </w:p>
        </w:tc>
        <w:tc>
          <w:tcPr>
            <w:tcW w:w="1242" w:type="dxa"/>
          </w:tcPr>
          <w:p w14:paraId="399B5A90" w14:textId="77777777" w:rsidR="00482073" w:rsidRDefault="00482073">
            <w:pPr>
              <w:pStyle w:val="a0"/>
              <w:ind w:firstLineChars="0" w:firstLine="0"/>
            </w:pPr>
            <w:proofErr w:type="spellStart"/>
            <w:r>
              <w:rPr>
                <w:rFonts w:hint="eastAsia"/>
              </w:rPr>
              <w:t>r.Front</w:t>
            </w:r>
            <w:proofErr w:type="spellEnd"/>
          </w:p>
        </w:tc>
      </w:tr>
    </w:tbl>
    <w:p w14:paraId="21B6B37C" w14:textId="77777777" w:rsidR="009A55EB" w:rsidRDefault="003D0AC6" w:rsidP="003D0AC6">
      <w:pPr>
        <w:pStyle w:val="a0"/>
        <w:ind w:firstLineChars="0" w:firstLine="0"/>
      </w:pPr>
      <w:r>
        <w:rPr>
          <w:rFonts w:hint="eastAsia"/>
        </w:rPr>
        <w:t xml:space="preserve"> </w:t>
      </w:r>
    </w:p>
    <w:p w14:paraId="791065B3" w14:textId="77777777" w:rsidR="007F17A7" w:rsidRDefault="003D0AC6" w:rsidP="003D0AC6">
      <w:pPr>
        <w:pStyle w:val="a0"/>
        <w:ind w:firstLineChars="0" w:firstLine="0"/>
      </w:pPr>
      <w:r>
        <w:rPr>
          <w:rFonts w:hint="eastAsia"/>
        </w:rPr>
        <w:t xml:space="preserve">  </w:t>
      </w:r>
      <w:r w:rsidR="009A55EB" w:rsidRPr="009A55EB">
        <w:object w:dxaOrig="7811" w:dyaOrig="2265" w14:anchorId="636D44A0">
          <v:shape id="_x0000_i1027" type="#_x0000_t75" style="width:390.4pt;height:113.6pt" o:ole="">
            <v:imagedata r:id="rId17" o:title=""/>
          </v:shape>
          <o:OLEObject Type="Embed" ProgID="Visio.Drawing.11" ShapeID="_x0000_i1027" DrawAspect="Content" ObjectID="_1564317342" r:id="rId18"/>
        </w:object>
      </w:r>
    </w:p>
    <w:p w14:paraId="051A7313" w14:textId="77777777" w:rsidR="003D0AC6" w:rsidRDefault="00AE0E15" w:rsidP="009A55EB">
      <w:pPr>
        <w:pStyle w:val="a0"/>
        <w:ind w:firstLineChars="0" w:firstLine="0"/>
        <w:jc w:val="center"/>
      </w:pPr>
      <w:r>
        <w:rPr>
          <w:rFonts w:hint="eastAsia"/>
        </w:rPr>
        <w:t>图七，最小移动算法的稳定阶段</w:t>
      </w:r>
    </w:p>
    <w:p w14:paraId="62BD5ADE" w14:textId="77777777" w:rsidR="003D0AC6" w:rsidRDefault="003D0AC6" w:rsidP="003D0AC6">
      <w:pPr>
        <w:pStyle w:val="a0"/>
        <w:ind w:firstLineChars="0" w:firstLine="0"/>
      </w:pPr>
    </w:p>
    <w:p w14:paraId="1553F4FB" w14:textId="77777777" w:rsidR="007F3DDC" w:rsidRDefault="007F3DDC" w:rsidP="003D0AC6">
      <w:pPr>
        <w:pStyle w:val="a0"/>
        <w:ind w:firstLineChars="0" w:firstLine="0"/>
      </w:pPr>
      <w:r>
        <w:rPr>
          <w:rFonts w:hint="eastAsia"/>
        </w:rPr>
        <w:t>如图七所示，</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960"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960"/>
        <m:r>
          <m:rPr>
            <m:sty m:val="p"/>
          </m:rPr>
          <w:rPr>
            <w:rFonts w:ascii="Cambria Math" w:hAnsi="Cambria Math"/>
          </w:rPr>
          <m:t>,</m:t>
        </m:r>
        <w:bookmarkStart w:id="961"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961"/>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3B409A">
        <w:rPr>
          <w:rFonts w:hint="eastAsia"/>
        </w:rPr>
        <w:t>，匹配移动算法</w:t>
      </w:r>
      <w:r w:rsidR="003B409A">
        <w:rPr>
          <w:rFonts w:hint="eastAsia"/>
        </w:rPr>
        <w:t>RL1</w:t>
      </w:r>
      <w:r w:rsidR="003B409A">
        <w:rPr>
          <w:rFonts w:hint="eastAsia"/>
        </w:rPr>
        <w:t>做出后退的决策，其他机器人</w:t>
      </w:r>
      <w:r w:rsidR="003B409A">
        <w:rPr>
          <w:rFonts w:hint="eastAsia"/>
        </w:rPr>
        <w:t>B</w:t>
      </w:r>
      <w:r w:rsidR="003B409A">
        <w:rPr>
          <w:rFonts w:hint="eastAsia"/>
        </w:rPr>
        <w:t>、</w:t>
      </w:r>
      <w:r w:rsidR="003B409A">
        <w:rPr>
          <w:rFonts w:hint="eastAsia"/>
        </w:rPr>
        <w:t>C</w:t>
      </w:r>
      <w:r w:rsidR="003B409A">
        <w:rPr>
          <w:rFonts w:hint="eastAsia"/>
        </w:rPr>
        <w:t>此时无匹配移动算法，保持静止</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9729E2">
        <w:rPr>
          <w:rFonts w:hint="eastAsia"/>
        </w:rPr>
        <w:t>。</w:t>
      </w:r>
      <w:r w:rsidR="00432BB3">
        <w:rPr>
          <w:rFonts w:hint="eastAsia"/>
        </w:rPr>
        <w:t>相同，在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432BB3">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304E59">
        <w:rPr>
          <w:rFonts w:hint="eastAsia"/>
        </w:rPr>
        <w:t>。</w:t>
      </w:r>
      <w:r w:rsidR="00A92642">
        <w:rPr>
          <w:rFonts w:hint="eastAsia"/>
        </w:rPr>
        <w:t>最后如</w:t>
      </w:r>
      <w:r w:rsidR="00A92642">
        <w:rPr>
          <w:rFonts w:hint="eastAsia"/>
        </w:rPr>
        <w:t>C4</w:t>
      </w:r>
      <w:r w:rsidR="00A92642">
        <w:rPr>
          <w:rFonts w:hint="eastAsia"/>
        </w:rPr>
        <w:t>所示，对于机器人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而言，在</w:t>
      </w:r>
      <w:r w:rsidR="00A92642">
        <w:rPr>
          <w:rFonts w:hint="eastAsia"/>
        </w:rPr>
        <w:t>C1</w:t>
      </w:r>
      <w:r w:rsidR="00A92642">
        <w:rPr>
          <w:rFonts w:hint="eastAsia"/>
        </w:rPr>
        <w:t>和</w:t>
      </w:r>
      <w:r w:rsidR="00A92642">
        <w:rPr>
          <w:rFonts w:hint="eastAsia"/>
        </w:rPr>
        <w:t>C4</w:t>
      </w:r>
      <w:r w:rsidR="00A92642">
        <w:rPr>
          <w:rFonts w:hint="eastAsia"/>
        </w:rPr>
        <w:t>所获取的快照是一样的，也就是说，整个系统会重复上述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573984">
        <w:rPr>
          <w:rFonts w:hint="eastAsia"/>
        </w:rPr>
        <w:t>像这样的系统过程，称为稳定</w:t>
      </w:r>
      <w:r w:rsidR="00604A24">
        <w:rPr>
          <w:rFonts w:hint="eastAsia"/>
        </w:rPr>
        <w:t>阶段。稳定阶段的系统状态称为稳定状态</w:t>
      </w:r>
      <w:r w:rsidR="0033153A">
        <w:rPr>
          <w:rFonts w:hint="eastAsia"/>
        </w:rPr>
        <w:t>，系统进入稳定状态，就不会离开稳定阶段。</w:t>
      </w:r>
    </w:p>
    <w:p w14:paraId="50E9FE19" w14:textId="77777777" w:rsidR="00912023" w:rsidRDefault="007A3A13" w:rsidP="003D0AC6">
      <w:pPr>
        <w:pStyle w:val="a0"/>
        <w:ind w:firstLineChars="0" w:firstLine="0"/>
      </w:pPr>
      <w:r>
        <w:rPr>
          <w:rFonts w:hint="eastAsia"/>
        </w:rPr>
        <w:t xml:space="preserve">      </w:t>
      </w:r>
      <w:r>
        <w:rPr>
          <w:rFonts w:hint="eastAsia"/>
        </w:rPr>
        <w:t>与稳定状态不同的是收敛阶段</w:t>
      </w:r>
      <w:r w:rsidR="00604A24">
        <w:rPr>
          <w:rFonts w:hint="eastAsia"/>
        </w:rPr>
        <w:t>，</w:t>
      </w:r>
      <w:r w:rsidR="00E236A4">
        <w:rPr>
          <w:rFonts w:hint="eastAsia"/>
        </w:rPr>
        <w:t>系统除了稳定状态之外，还有其他的状态，其他任意状态可以通过收敛阶段，进入稳定状态。</w:t>
      </w:r>
    </w:p>
    <w:p w14:paraId="3BC5F8C6" w14:textId="77777777" w:rsidR="006B5A53" w:rsidRDefault="00C37D94" w:rsidP="003D0AC6">
      <w:pPr>
        <w:pStyle w:val="a0"/>
        <w:ind w:firstLineChars="0" w:firstLine="0"/>
      </w:pPr>
      <w:r>
        <w:rPr>
          <w:rFonts w:hint="eastAsia"/>
        </w:rPr>
        <w:t xml:space="preserve">    </w:t>
      </w:r>
    </w:p>
    <w:p w14:paraId="34E588CA" w14:textId="77777777" w:rsidR="0055522E" w:rsidRDefault="0055522E" w:rsidP="0055522E">
      <w:pPr>
        <w:pStyle w:val="a0"/>
        <w:ind w:firstLine="372"/>
      </w:pPr>
      <w:r>
        <w:rPr>
          <w:rFonts w:hint="eastAsia"/>
        </w:rPr>
        <w:t>最小移动算法中的收敛阶段的移动算法如下：</w:t>
      </w:r>
    </w:p>
    <w:tbl>
      <w:tblPr>
        <w:tblStyle w:val="afffb"/>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14:paraId="558F0C2A" w14:textId="77777777" w:rsidTr="007D2A14">
        <w:tc>
          <w:tcPr>
            <w:tcW w:w="9005" w:type="dxa"/>
            <w:gridSpan w:val="6"/>
            <w:tcBorders>
              <w:top w:val="single" w:sz="8" w:space="0" w:color="auto"/>
              <w:bottom w:val="single" w:sz="8" w:space="0" w:color="auto"/>
            </w:tcBorders>
          </w:tcPr>
          <w:p w14:paraId="64BD8473" w14:textId="77777777" w:rsidR="00482073" w:rsidRDefault="00482073" w:rsidP="00FA1912">
            <w:pPr>
              <w:pStyle w:val="a0"/>
              <w:ind w:firstLineChars="0" w:firstLine="0"/>
            </w:pPr>
            <w:r w:rsidRPr="00482073">
              <w:t>Convergence phase</w:t>
            </w:r>
          </w:p>
        </w:tc>
      </w:tr>
      <w:tr w:rsidR="00482073" w14:paraId="1E598820" w14:textId="77777777" w:rsidTr="007D2A14">
        <w:tc>
          <w:tcPr>
            <w:tcW w:w="959" w:type="dxa"/>
            <w:tcBorders>
              <w:top w:val="single" w:sz="8" w:space="0" w:color="auto"/>
            </w:tcBorders>
          </w:tcPr>
          <w:p w14:paraId="6BD27FAC" w14:textId="77777777" w:rsidR="00482073" w:rsidRDefault="00482073" w:rsidP="00482073">
            <w:pPr>
              <w:pStyle w:val="a0"/>
              <w:ind w:firstLineChars="0" w:firstLine="0"/>
            </w:pPr>
            <w:r>
              <w:rPr>
                <w:rFonts w:hint="eastAsia"/>
              </w:rPr>
              <w:t>RC1::</w:t>
            </w:r>
          </w:p>
        </w:tc>
        <w:tc>
          <w:tcPr>
            <w:tcW w:w="2410" w:type="dxa"/>
            <w:tcBorders>
              <w:top w:val="single" w:sz="8" w:space="0" w:color="auto"/>
            </w:tcBorders>
          </w:tcPr>
          <w:p w14:paraId="0578D037" w14:textId="77777777" w:rsidR="00482073" w:rsidRDefault="007D2A14" w:rsidP="00FA1912">
            <w:pPr>
              <w:pStyle w:val="a0"/>
              <w:ind w:firstLineChars="0" w:firstLine="0"/>
            </w:pPr>
            <w:r>
              <w:rPr>
                <w:rFonts w:hint="eastAsia"/>
              </w:rPr>
              <w:t>4</w:t>
            </w:r>
            <w:bookmarkStart w:id="962" w:name="OLE_LINK466"/>
            <w:bookmarkStart w:id="963" w:name="OLE_LINK467"/>
            <w:r>
              <w:rPr>
                <w:rFonts w:hint="eastAsia"/>
              </w:rPr>
              <w:t xml:space="preserve"> </w:t>
            </w:r>
            <w:r>
              <w:t>≤</w:t>
            </w:r>
            <w:bookmarkEnd w:id="962"/>
            <w:bookmarkEnd w:id="963"/>
            <w:r>
              <w:rPr>
                <w:rFonts w:hint="eastAsia"/>
              </w:rPr>
              <w:t xml:space="preserve"> x </w:t>
            </w:r>
            <w:r>
              <w:t>≤</w:t>
            </w:r>
            <w:r>
              <w:rPr>
                <w:rFonts w:hint="eastAsia"/>
              </w:rPr>
              <w:t xml:space="preserve"> z</w:t>
            </w:r>
          </w:p>
        </w:tc>
        <w:tc>
          <w:tcPr>
            <w:tcW w:w="425" w:type="dxa"/>
            <w:tcBorders>
              <w:top w:val="single" w:sz="8" w:space="0" w:color="auto"/>
            </w:tcBorders>
          </w:tcPr>
          <w:p w14:paraId="06D882A9" w14:textId="77777777" w:rsidR="00482073" w:rsidRDefault="00EE79B5" w:rsidP="00FA1912">
            <w:pPr>
              <w:pStyle w:val="a0"/>
              <w:ind w:firstLineChars="0" w:firstLine="0"/>
            </w:pPr>
            <w:r>
              <w:rPr>
                <w:rFonts w:ascii="Cambria Math" w:hAnsi="Cambria Math"/>
              </w:rPr>
              <w:t>⋀</w:t>
            </w:r>
          </w:p>
        </w:tc>
        <w:bookmarkStart w:id="964" w:name="OLE_LINK552"/>
        <w:bookmarkStart w:id="965" w:name="OLE_LINK553"/>
        <w:bookmarkStart w:id="966" w:name="OLE_LINK554"/>
        <w:tc>
          <w:tcPr>
            <w:tcW w:w="2835" w:type="dxa"/>
            <w:tcBorders>
              <w:top w:val="single" w:sz="8" w:space="0" w:color="auto"/>
            </w:tcBorders>
          </w:tcPr>
          <w:p w14:paraId="3B19351B" w14:textId="77777777" w:rsidR="00482073" w:rsidRDefault="008334C3"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w:bookmarkEnd w:id="964"/>
                <w:bookmarkEnd w:id="965"/>
                <w:bookmarkEnd w:id="966"/>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Borders>
              <w:top w:val="single" w:sz="8" w:space="0" w:color="auto"/>
            </w:tcBorders>
          </w:tcPr>
          <w:p w14:paraId="511730FD" w14:textId="77777777" w:rsidR="00482073" w:rsidRDefault="00482073" w:rsidP="00FA1912">
            <w:pPr>
              <w:pStyle w:val="a0"/>
              <w:ind w:firstLineChars="0" w:firstLine="0"/>
            </w:pPr>
            <w:r>
              <w:t>→</w:t>
            </w:r>
          </w:p>
        </w:tc>
        <w:tc>
          <w:tcPr>
            <w:tcW w:w="1242" w:type="dxa"/>
            <w:tcBorders>
              <w:top w:val="single" w:sz="8" w:space="0" w:color="auto"/>
            </w:tcBorders>
          </w:tcPr>
          <w:p w14:paraId="01BF2E22" w14:textId="77777777" w:rsidR="00482073" w:rsidRDefault="00482073" w:rsidP="00FA1912">
            <w:pPr>
              <w:pStyle w:val="a0"/>
              <w:ind w:firstLineChars="0" w:firstLine="0"/>
            </w:pPr>
            <w:proofErr w:type="spellStart"/>
            <w:r>
              <w:rPr>
                <w:rFonts w:hint="eastAsia"/>
              </w:rPr>
              <w:t>r.</w:t>
            </w:r>
            <w:r w:rsidR="003556F7">
              <w:rPr>
                <w:rFonts w:hint="eastAsia"/>
              </w:rPr>
              <w:t>Front</w:t>
            </w:r>
            <w:proofErr w:type="spellEnd"/>
          </w:p>
        </w:tc>
      </w:tr>
      <w:tr w:rsidR="00482073" w14:paraId="4B6B89E4" w14:textId="77777777" w:rsidTr="007D2A14">
        <w:tc>
          <w:tcPr>
            <w:tcW w:w="959" w:type="dxa"/>
          </w:tcPr>
          <w:p w14:paraId="6BC7E8D3" w14:textId="77777777" w:rsidR="00482073" w:rsidRDefault="00482073" w:rsidP="00482073">
            <w:pPr>
              <w:pStyle w:val="a0"/>
              <w:ind w:firstLineChars="0" w:firstLine="0"/>
            </w:pPr>
            <w:r>
              <w:rPr>
                <w:rFonts w:hint="eastAsia"/>
              </w:rPr>
              <w:t>RC2::</w:t>
            </w:r>
          </w:p>
        </w:tc>
        <w:tc>
          <w:tcPr>
            <w:tcW w:w="2410" w:type="dxa"/>
          </w:tcPr>
          <w:p w14:paraId="6F3BD625" w14:textId="77777777"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14:paraId="65932E11" w14:textId="77777777" w:rsidR="00482073" w:rsidRDefault="00EE79B5" w:rsidP="00FA1912">
            <w:pPr>
              <w:pStyle w:val="a0"/>
              <w:ind w:firstLineChars="0" w:firstLine="0"/>
            </w:pPr>
            <w:r>
              <w:rPr>
                <w:rFonts w:ascii="Cambria Math" w:hAnsi="Cambria Math"/>
              </w:rPr>
              <w:t>⋀</w:t>
            </w:r>
          </w:p>
        </w:tc>
        <w:bookmarkStart w:id="967" w:name="OLE_LINK468"/>
        <w:tc>
          <w:tcPr>
            <w:tcW w:w="2835" w:type="dxa"/>
          </w:tcPr>
          <w:p w14:paraId="5A5B4047" w14:textId="77777777" w:rsidR="00482073" w:rsidRDefault="008334C3"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m:oMathPara>
            <w:bookmarkEnd w:id="967"/>
          </w:p>
        </w:tc>
        <w:tc>
          <w:tcPr>
            <w:tcW w:w="1134" w:type="dxa"/>
          </w:tcPr>
          <w:p w14:paraId="79BDD887" w14:textId="77777777" w:rsidR="00482073" w:rsidRDefault="00482073" w:rsidP="00FA1912">
            <w:pPr>
              <w:pStyle w:val="a0"/>
              <w:ind w:firstLineChars="0" w:firstLine="0"/>
            </w:pPr>
            <w:r>
              <w:t>→</w:t>
            </w:r>
          </w:p>
        </w:tc>
        <w:tc>
          <w:tcPr>
            <w:tcW w:w="1242" w:type="dxa"/>
          </w:tcPr>
          <w:p w14:paraId="0328B319" w14:textId="77777777" w:rsidR="00482073" w:rsidRDefault="00482073" w:rsidP="003556F7">
            <w:pPr>
              <w:pStyle w:val="a0"/>
              <w:ind w:firstLineChars="0" w:firstLine="0"/>
            </w:pPr>
            <w:proofErr w:type="spellStart"/>
            <w:r>
              <w:rPr>
                <w:rFonts w:hint="eastAsia"/>
              </w:rPr>
              <w:t>r.</w:t>
            </w:r>
            <w:r w:rsidR="003556F7">
              <w:rPr>
                <w:rFonts w:hint="eastAsia"/>
              </w:rPr>
              <w:t>Doubt</w:t>
            </w:r>
            <w:proofErr w:type="spellEnd"/>
          </w:p>
        </w:tc>
      </w:tr>
      <w:tr w:rsidR="00482073" w14:paraId="0A8E472C" w14:textId="77777777" w:rsidTr="007D2A14">
        <w:tc>
          <w:tcPr>
            <w:tcW w:w="959" w:type="dxa"/>
          </w:tcPr>
          <w:p w14:paraId="7795D86D" w14:textId="77777777" w:rsidR="00482073" w:rsidRDefault="00482073" w:rsidP="00FA1912">
            <w:pPr>
              <w:pStyle w:val="a0"/>
              <w:ind w:firstLineChars="0" w:firstLine="0"/>
            </w:pPr>
            <w:bookmarkStart w:id="968" w:name="OLE_LINK461"/>
            <w:bookmarkStart w:id="969" w:name="OLE_LINK462"/>
            <w:r>
              <w:rPr>
                <w:rFonts w:hint="eastAsia"/>
              </w:rPr>
              <w:t>RC3::</w:t>
            </w:r>
            <w:bookmarkEnd w:id="968"/>
            <w:bookmarkEnd w:id="969"/>
          </w:p>
        </w:tc>
        <w:tc>
          <w:tcPr>
            <w:tcW w:w="2410" w:type="dxa"/>
          </w:tcPr>
          <w:p w14:paraId="4A9CD452" w14:textId="77777777"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w:t>
            </w:r>
            <w:proofErr w:type="spellStart"/>
            <w:r>
              <w:rPr>
                <w:rFonts w:hint="eastAsia"/>
              </w:rPr>
              <w:t>x,y</w:t>
            </w:r>
            <w:proofErr w:type="spellEnd"/>
            <w:r>
              <w:rPr>
                <w:rFonts w:hint="eastAsia"/>
              </w:rPr>
              <w:t xml:space="preserve">) </w:t>
            </w:r>
            <w:r>
              <w:t>≠</w:t>
            </w:r>
            <w:r>
              <w:rPr>
                <w:rFonts w:hint="eastAsia"/>
              </w:rPr>
              <w:t xml:space="preserve"> (1,2)</w:t>
            </w:r>
          </w:p>
        </w:tc>
        <w:tc>
          <w:tcPr>
            <w:tcW w:w="425" w:type="dxa"/>
          </w:tcPr>
          <w:p w14:paraId="7D8A180A" w14:textId="77777777" w:rsidR="00482073" w:rsidRDefault="00EE79B5" w:rsidP="00FA1912">
            <w:pPr>
              <w:pStyle w:val="a0"/>
              <w:ind w:firstLineChars="0" w:firstLine="0"/>
            </w:pPr>
            <w:r>
              <w:rPr>
                <w:rFonts w:ascii="Cambria Math" w:hAnsi="Cambria Math"/>
              </w:rPr>
              <w:t>⋀</w:t>
            </w:r>
          </w:p>
        </w:tc>
        <w:tc>
          <w:tcPr>
            <w:tcW w:w="2835" w:type="dxa"/>
          </w:tcPr>
          <w:p w14:paraId="35C93810" w14:textId="77777777" w:rsidR="00482073" w:rsidRDefault="008334C3"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970" w:name="OLE_LINK472"/>
                <w:bookmarkStart w:id="971"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970"/>
                <w:bookmarkEnd w:id="971"/>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Pr>
          <w:p w14:paraId="03787E2E" w14:textId="77777777" w:rsidR="00482073" w:rsidRDefault="00482073" w:rsidP="00FA1912">
            <w:pPr>
              <w:pStyle w:val="a0"/>
              <w:ind w:firstLineChars="0" w:firstLine="0"/>
            </w:pPr>
            <w:bookmarkStart w:id="972" w:name="OLE_LINK469"/>
            <w:r>
              <w:t>→</w:t>
            </w:r>
            <w:bookmarkEnd w:id="972"/>
          </w:p>
        </w:tc>
        <w:tc>
          <w:tcPr>
            <w:tcW w:w="1242" w:type="dxa"/>
          </w:tcPr>
          <w:p w14:paraId="408D5F50" w14:textId="77777777" w:rsidR="00482073" w:rsidRDefault="00482073" w:rsidP="00FA1912">
            <w:pPr>
              <w:pStyle w:val="a0"/>
              <w:ind w:firstLineChars="0" w:firstLine="0"/>
            </w:pPr>
            <w:bookmarkStart w:id="973" w:name="OLE_LINK470"/>
            <w:bookmarkStart w:id="974" w:name="OLE_LINK471"/>
            <w:proofErr w:type="spellStart"/>
            <w:r>
              <w:rPr>
                <w:rFonts w:hint="eastAsia"/>
              </w:rPr>
              <w:t>r.</w:t>
            </w:r>
            <w:bookmarkStart w:id="975" w:name="OLE_LINK474"/>
            <w:bookmarkStart w:id="976" w:name="OLE_LINK475"/>
            <w:bookmarkStart w:id="977" w:name="OLE_LINK476"/>
            <w:r>
              <w:rPr>
                <w:rFonts w:hint="eastAsia"/>
              </w:rPr>
              <w:t>Front</w:t>
            </w:r>
            <w:bookmarkEnd w:id="973"/>
            <w:bookmarkEnd w:id="974"/>
            <w:bookmarkEnd w:id="975"/>
            <w:bookmarkEnd w:id="976"/>
            <w:bookmarkEnd w:id="977"/>
            <w:proofErr w:type="spellEnd"/>
          </w:p>
        </w:tc>
      </w:tr>
      <w:tr w:rsidR="00482073" w14:paraId="38D36178" w14:textId="77777777" w:rsidTr="007D2A14">
        <w:tc>
          <w:tcPr>
            <w:tcW w:w="959" w:type="dxa"/>
          </w:tcPr>
          <w:p w14:paraId="0F4D24ED" w14:textId="77777777" w:rsidR="00482073" w:rsidRDefault="00482073" w:rsidP="00482073">
            <w:pPr>
              <w:pStyle w:val="a0"/>
              <w:ind w:firstLineChars="0" w:firstLine="0"/>
            </w:pPr>
            <w:bookmarkStart w:id="978" w:name="OLE_LINK463"/>
            <w:bookmarkStart w:id="979" w:name="OLE_LINK464"/>
            <w:bookmarkStart w:id="980" w:name="OLE_LINK465"/>
            <w:r>
              <w:rPr>
                <w:rFonts w:hint="eastAsia"/>
              </w:rPr>
              <w:t>RC4::</w:t>
            </w:r>
            <w:bookmarkEnd w:id="978"/>
            <w:bookmarkEnd w:id="979"/>
            <w:bookmarkEnd w:id="980"/>
          </w:p>
        </w:tc>
        <w:tc>
          <w:tcPr>
            <w:tcW w:w="2410" w:type="dxa"/>
          </w:tcPr>
          <w:p w14:paraId="1D8E4595" w14:textId="77777777" w:rsidR="00482073" w:rsidRDefault="00482073" w:rsidP="00FA1912">
            <w:pPr>
              <w:pStyle w:val="a0"/>
              <w:ind w:firstLineChars="0" w:firstLine="0"/>
            </w:pPr>
          </w:p>
        </w:tc>
        <w:tc>
          <w:tcPr>
            <w:tcW w:w="425" w:type="dxa"/>
          </w:tcPr>
          <w:p w14:paraId="7610226B" w14:textId="77777777" w:rsidR="00482073" w:rsidRDefault="00482073" w:rsidP="00FA1912">
            <w:pPr>
              <w:pStyle w:val="a0"/>
              <w:ind w:firstLineChars="0" w:firstLine="0"/>
            </w:pPr>
          </w:p>
        </w:tc>
        <w:tc>
          <w:tcPr>
            <w:tcW w:w="2835" w:type="dxa"/>
          </w:tcPr>
          <w:p w14:paraId="64055309" w14:textId="77777777" w:rsidR="00482073" w:rsidRPr="00630798" w:rsidRDefault="008334C3"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m:oMathPara>
          </w:p>
        </w:tc>
        <w:tc>
          <w:tcPr>
            <w:tcW w:w="1134" w:type="dxa"/>
          </w:tcPr>
          <w:p w14:paraId="3B4F7D53" w14:textId="77777777" w:rsidR="00482073" w:rsidRDefault="003556F7" w:rsidP="00FA1912">
            <w:pPr>
              <w:pStyle w:val="a0"/>
              <w:ind w:firstLineChars="0" w:firstLine="0"/>
            </w:pPr>
            <w:r>
              <w:t>→</w:t>
            </w:r>
          </w:p>
        </w:tc>
        <w:tc>
          <w:tcPr>
            <w:tcW w:w="1242" w:type="dxa"/>
          </w:tcPr>
          <w:p w14:paraId="7387B90F" w14:textId="77777777" w:rsidR="00482073" w:rsidRDefault="003556F7" w:rsidP="00FA1912">
            <w:pPr>
              <w:pStyle w:val="a0"/>
              <w:ind w:firstLineChars="0" w:firstLine="0"/>
            </w:pPr>
            <w:proofErr w:type="spellStart"/>
            <w:r>
              <w:rPr>
                <w:rFonts w:hint="eastAsia"/>
              </w:rPr>
              <w:t>r.Back</w:t>
            </w:r>
            <w:proofErr w:type="spellEnd"/>
          </w:p>
        </w:tc>
      </w:tr>
      <w:tr w:rsidR="007D2A14" w14:paraId="42301BF2" w14:textId="77777777" w:rsidTr="007D2A14">
        <w:tc>
          <w:tcPr>
            <w:tcW w:w="959" w:type="dxa"/>
            <w:tcBorders>
              <w:bottom w:val="single" w:sz="8" w:space="0" w:color="auto"/>
            </w:tcBorders>
          </w:tcPr>
          <w:p w14:paraId="204F1D86" w14:textId="77777777"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bottom w:val="single" w:sz="8" w:space="0" w:color="auto"/>
            </w:tcBorders>
          </w:tcPr>
          <w:p w14:paraId="162C6ADC" w14:textId="77777777" w:rsidR="007D2A14" w:rsidRDefault="007D2A14" w:rsidP="00FA1912">
            <w:pPr>
              <w:pStyle w:val="a0"/>
              <w:ind w:firstLineChars="0" w:firstLine="0"/>
            </w:pPr>
          </w:p>
        </w:tc>
        <w:tc>
          <w:tcPr>
            <w:tcW w:w="425" w:type="dxa"/>
            <w:tcBorders>
              <w:bottom w:val="single" w:sz="8" w:space="0" w:color="auto"/>
            </w:tcBorders>
          </w:tcPr>
          <w:p w14:paraId="410C30D8" w14:textId="77777777" w:rsidR="007D2A14" w:rsidRDefault="007D2A14" w:rsidP="00FA1912">
            <w:pPr>
              <w:pStyle w:val="a0"/>
              <w:ind w:firstLineChars="0" w:firstLine="0"/>
            </w:pPr>
          </w:p>
        </w:tc>
        <w:tc>
          <w:tcPr>
            <w:tcW w:w="2835" w:type="dxa"/>
            <w:tcBorders>
              <w:bottom w:val="single" w:sz="8" w:space="0" w:color="auto"/>
            </w:tcBorders>
          </w:tcPr>
          <w:p w14:paraId="0BBAADC8" w14:textId="77777777" w:rsidR="007D2A14" w:rsidRPr="00630798" w:rsidRDefault="008334C3"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m:oMathPara>
          </w:p>
        </w:tc>
        <w:tc>
          <w:tcPr>
            <w:tcW w:w="1134" w:type="dxa"/>
            <w:tcBorders>
              <w:bottom w:val="single" w:sz="8" w:space="0" w:color="auto"/>
            </w:tcBorders>
          </w:tcPr>
          <w:p w14:paraId="13A986EF" w14:textId="77777777" w:rsidR="007D2A14" w:rsidRDefault="003556F7" w:rsidP="00FA1912">
            <w:pPr>
              <w:pStyle w:val="a0"/>
              <w:ind w:firstLineChars="0" w:firstLine="0"/>
            </w:pPr>
            <w:r>
              <w:t>→</w:t>
            </w:r>
          </w:p>
        </w:tc>
        <w:tc>
          <w:tcPr>
            <w:tcW w:w="1242" w:type="dxa"/>
            <w:tcBorders>
              <w:bottom w:val="single" w:sz="8" w:space="0" w:color="auto"/>
            </w:tcBorders>
          </w:tcPr>
          <w:p w14:paraId="69AA37EB" w14:textId="77777777" w:rsidR="007D2A14" w:rsidRDefault="003556F7" w:rsidP="003556F7">
            <w:pPr>
              <w:pStyle w:val="a0"/>
              <w:ind w:firstLineChars="0" w:firstLine="0"/>
            </w:pPr>
            <w:proofErr w:type="spellStart"/>
            <w:r>
              <w:rPr>
                <w:rFonts w:hint="eastAsia"/>
              </w:rPr>
              <w:t>r.Back</w:t>
            </w:r>
            <w:proofErr w:type="spellEnd"/>
          </w:p>
        </w:tc>
      </w:tr>
    </w:tbl>
    <w:p w14:paraId="4AACEA21" w14:textId="77777777" w:rsidR="00A45ED4" w:rsidRDefault="00A45ED4">
      <w:pPr>
        <w:pStyle w:val="a0"/>
        <w:ind w:firstLine="372"/>
      </w:pPr>
    </w:p>
    <w:p w14:paraId="669EDE4F" w14:textId="77777777" w:rsidR="00A45ED4" w:rsidRDefault="00D50A5A" w:rsidP="00D50A5A">
      <w:pPr>
        <w:pStyle w:val="1"/>
      </w:pPr>
      <w:r>
        <w:rPr>
          <w:rFonts w:hint="eastAsia"/>
        </w:rPr>
        <w:t>基于</w:t>
      </w:r>
      <w:bookmarkStart w:id="981" w:name="OLE_LINK437"/>
      <w:bookmarkStart w:id="982" w:name="OLE_LINK438"/>
      <w:bookmarkStart w:id="983" w:name="OLE_LINK439"/>
      <w:bookmarkStart w:id="984" w:name="OLE_LINK440"/>
      <w:bookmarkStart w:id="985" w:name="OLE_LINK441"/>
      <w:bookmarkStart w:id="986" w:name="OLE_LINK444"/>
      <w:bookmarkStart w:id="987" w:name="OLE_LINK445"/>
      <w:bookmarkStart w:id="988" w:name="OLE_LINK454"/>
      <w:bookmarkStart w:id="989" w:name="OLE_LINK455"/>
      <w:bookmarkStart w:id="990" w:name="OLE_LINK456"/>
      <w:bookmarkStart w:id="991" w:name="OLE_LINK457"/>
      <w:bookmarkStart w:id="992" w:name="OLE_LINK458"/>
      <w:bookmarkStart w:id="993" w:name="OLE_LINK459"/>
      <w:proofErr w:type="spellStart"/>
      <w:r w:rsidR="000C54E3">
        <w:rPr>
          <w:rFonts w:hint="eastAsia"/>
        </w:rPr>
        <w:t>N</w:t>
      </w:r>
      <w:r>
        <w:rPr>
          <w:rFonts w:hint="eastAsia"/>
        </w:rPr>
        <w:t>uXmv</w:t>
      </w:r>
      <w:bookmarkEnd w:id="981"/>
      <w:bookmarkEnd w:id="982"/>
      <w:bookmarkEnd w:id="983"/>
      <w:bookmarkEnd w:id="984"/>
      <w:bookmarkEnd w:id="985"/>
      <w:bookmarkEnd w:id="986"/>
      <w:bookmarkEnd w:id="987"/>
      <w:bookmarkEnd w:id="988"/>
      <w:bookmarkEnd w:id="989"/>
      <w:bookmarkEnd w:id="990"/>
      <w:bookmarkEnd w:id="991"/>
      <w:bookmarkEnd w:id="992"/>
      <w:bookmarkEnd w:id="993"/>
      <w:proofErr w:type="spellEnd"/>
      <w:r>
        <w:rPr>
          <w:rFonts w:hint="eastAsia"/>
        </w:rPr>
        <w:t>的移动算法的模型和验证</w:t>
      </w:r>
    </w:p>
    <w:p w14:paraId="77C3733C" w14:textId="77777777" w:rsidR="00A45ED4" w:rsidRDefault="00EA3A57">
      <w:pPr>
        <w:pStyle w:val="a0"/>
        <w:ind w:firstLine="372"/>
      </w:pPr>
      <w:r>
        <w:rPr>
          <w:rFonts w:hint="eastAsia"/>
        </w:rPr>
        <w:t>在</w:t>
      </w:r>
      <w:r w:rsidR="00845830">
        <w:rPr>
          <w:rFonts w:hint="eastAsia"/>
        </w:rPr>
        <w:t>完全同步调度策略</w:t>
      </w:r>
      <w:r w:rsidR="00845830">
        <w:rPr>
          <w:rFonts w:hint="eastAsia"/>
        </w:rPr>
        <w:t>(</w:t>
      </w:r>
      <w:proofErr w:type="spellStart"/>
      <w:r w:rsidR="00845830">
        <w:rPr>
          <w:rFonts w:hint="eastAsia"/>
        </w:rPr>
        <w:t>FSYNC,Fully</w:t>
      </w:r>
      <w:proofErr w:type="spellEnd"/>
      <w:r w:rsidR="00845830">
        <w:rPr>
          <w:rFonts w:hint="eastAsia"/>
        </w:rPr>
        <w:t xml:space="preserve"> Synchronous)</w:t>
      </w:r>
      <w:r w:rsidR="00845830">
        <w:rPr>
          <w:rFonts w:hint="eastAsia"/>
        </w:rPr>
        <w:t>、</w:t>
      </w:r>
      <w:bookmarkStart w:id="994" w:name="OLE_LINK486"/>
      <w:bookmarkStart w:id="995" w:name="OLE_LINK487"/>
      <w:r w:rsidR="00845830">
        <w:rPr>
          <w:rFonts w:hint="eastAsia"/>
        </w:rPr>
        <w:t>半同步调度策略</w:t>
      </w:r>
      <w:bookmarkEnd w:id="994"/>
      <w:bookmarkEnd w:id="995"/>
      <w:r w:rsidR="00845830">
        <w:rPr>
          <w:rFonts w:hint="eastAsia"/>
        </w:rPr>
        <w:t>(</w:t>
      </w:r>
      <w:proofErr w:type="spellStart"/>
      <w:r w:rsidR="00845830">
        <w:rPr>
          <w:rFonts w:hint="eastAsia"/>
        </w:rPr>
        <w:t>SSYNC,Semi</w:t>
      </w:r>
      <w:proofErr w:type="spellEnd"/>
      <w:r w:rsidR="00845830">
        <w:rPr>
          <w:rFonts w:hint="eastAsia"/>
        </w:rPr>
        <w:t xml:space="preserve"> Synchronous)</w:t>
      </w:r>
      <w:r w:rsidR="00845830">
        <w:rPr>
          <w:rFonts w:hint="eastAsia"/>
        </w:rPr>
        <w:t>、完全异步调度策略</w:t>
      </w:r>
      <w:r w:rsidR="00845830">
        <w:rPr>
          <w:rFonts w:hint="eastAsia"/>
        </w:rPr>
        <w:t>(</w:t>
      </w:r>
      <w:proofErr w:type="spellStart"/>
      <w:r w:rsidR="00845830">
        <w:rPr>
          <w:rFonts w:hint="eastAsia"/>
        </w:rPr>
        <w:t>ASYNC,Asynchronous</w:t>
      </w:r>
      <w:proofErr w:type="spellEnd"/>
      <w:r w:rsidR="00845830">
        <w:rPr>
          <w:rFonts w:hint="eastAsia"/>
        </w:rPr>
        <w:t>)</w:t>
      </w:r>
      <w:r w:rsidR="00845830">
        <w:rPr>
          <w:rFonts w:hint="eastAsia"/>
        </w:rPr>
        <w:t>三种调度策略下</w:t>
      </w:r>
      <w:r>
        <w:rPr>
          <w:rFonts w:hint="eastAsia"/>
        </w:rPr>
        <w:t>，使用</w:t>
      </w:r>
      <w:proofErr w:type="spellStart"/>
      <w:r>
        <w:rPr>
          <w:rFonts w:hint="eastAsia"/>
        </w:rPr>
        <w:t>NuXmv</w:t>
      </w:r>
      <w:proofErr w:type="spellEnd"/>
      <w:r>
        <w:rPr>
          <w:rFonts w:hint="eastAsia"/>
        </w:rPr>
        <w:t>分别对机器人移动算法进行建模</w:t>
      </w:r>
      <w:r w:rsidR="002871F7">
        <w:rPr>
          <w:rFonts w:hint="eastAsia"/>
        </w:rPr>
        <w:t>，在建模的基础上，验证机器人移动算法是否满足永恒探索</w:t>
      </w:r>
      <w:r w:rsidR="00637A9B">
        <w:rPr>
          <w:rFonts w:hint="eastAsia"/>
        </w:rPr>
        <w:t>。</w:t>
      </w:r>
      <w:r w:rsidR="00BA3C1E">
        <w:rPr>
          <w:rFonts w:hint="eastAsia"/>
        </w:rPr>
        <w:t>本章节主要以建模、验证最小移动算法是否是永恒探索算法为范例，详述建模验</w:t>
      </w:r>
      <w:r w:rsidR="00E82498">
        <w:rPr>
          <w:rFonts w:hint="eastAsia"/>
        </w:rPr>
        <w:t>、</w:t>
      </w:r>
      <w:r w:rsidR="0057583B">
        <w:rPr>
          <w:rFonts w:hint="eastAsia"/>
        </w:rPr>
        <w:t>验</w:t>
      </w:r>
      <w:r w:rsidR="00BA3C1E">
        <w:rPr>
          <w:rFonts w:hint="eastAsia"/>
        </w:rPr>
        <w:t>证过程</w:t>
      </w:r>
      <w:r w:rsidR="002B0FAB">
        <w:rPr>
          <w:rFonts w:hint="eastAsia"/>
        </w:rPr>
        <w:t>。</w:t>
      </w:r>
    </w:p>
    <w:p w14:paraId="2028AC46" w14:textId="77777777" w:rsidR="00A45ED4" w:rsidRPr="00B65AF9" w:rsidRDefault="0092082F" w:rsidP="00D56B46">
      <w:pPr>
        <w:pStyle w:val="2"/>
        <w:spacing w:before="71" w:after="71"/>
      </w:pPr>
      <w:bookmarkStart w:id="996" w:name="OLE_LINK488"/>
      <w:bookmarkStart w:id="997" w:name="OLE_LINK489"/>
      <w:proofErr w:type="spellStart"/>
      <w:r>
        <w:rPr>
          <w:rFonts w:hint="eastAsia"/>
        </w:rPr>
        <w:lastRenderedPageBreak/>
        <w:t>NuXmv</w:t>
      </w:r>
      <w:bookmarkEnd w:id="996"/>
      <w:bookmarkEnd w:id="997"/>
      <w:proofErr w:type="spellEnd"/>
      <w:r>
        <w:rPr>
          <w:rFonts w:hint="eastAsia"/>
        </w:rPr>
        <w:t>的简单介绍</w:t>
      </w:r>
    </w:p>
    <w:p w14:paraId="5365CD6C" w14:textId="77777777" w:rsidR="00A45ED4" w:rsidRPr="0092082F" w:rsidRDefault="00B57190" w:rsidP="00B57190">
      <w:pPr>
        <w:pStyle w:val="a0"/>
        <w:ind w:firstLineChars="107"/>
      </w:pPr>
      <w:r>
        <w:rPr>
          <w:rFonts w:hint="eastAsia"/>
          <w:b/>
        </w:rPr>
        <w:t xml:space="preserve">  </w:t>
      </w:r>
      <w:bookmarkStart w:id="998" w:name="OLE_LINK496"/>
      <w:bookmarkStart w:id="999" w:name="OLE_LINK497"/>
      <w:bookmarkStart w:id="1000" w:name="OLE_LINK498"/>
      <w:bookmarkStart w:id="1001" w:name="OLE_LINK499"/>
      <w:bookmarkStart w:id="1002" w:name="OLE_LINK500"/>
      <w:bookmarkStart w:id="1003" w:name="OLE_LINK501"/>
      <w:bookmarkStart w:id="1004" w:name="OLE_LINK502"/>
      <w:proofErr w:type="spellStart"/>
      <w:r w:rsidR="002A0D7B">
        <w:rPr>
          <w:rFonts w:hint="eastAsia"/>
        </w:rPr>
        <w:t>NuXmv</w:t>
      </w:r>
      <w:bookmarkEnd w:id="998"/>
      <w:bookmarkEnd w:id="999"/>
      <w:bookmarkEnd w:id="1000"/>
      <w:bookmarkEnd w:id="1001"/>
      <w:bookmarkEnd w:id="1002"/>
      <w:bookmarkEnd w:id="1003"/>
      <w:bookmarkEnd w:id="1004"/>
      <w:proofErr w:type="spellEnd"/>
      <w:r w:rsidR="00C10814">
        <w:rPr>
          <w:rFonts w:hint="eastAsia"/>
        </w:rPr>
        <w:t>是一种</w:t>
      </w:r>
      <w:bookmarkStart w:id="1005" w:name="OLE_LINK503"/>
      <w:bookmarkStart w:id="1006" w:name="OLE_LINK504"/>
      <w:r w:rsidR="00C10814">
        <w:rPr>
          <w:rFonts w:hint="eastAsia"/>
        </w:rPr>
        <w:t>符号</w:t>
      </w:r>
      <w:bookmarkEnd w:id="1005"/>
      <w:bookmarkEnd w:id="1006"/>
      <w:r w:rsidR="00C10814">
        <w:rPr>
          <w:rFonts w:hint="eastAsia"/>
        </w:rPr>
        <w:t>模型检测工具</w:t>
      </w:r>
      <w:r w:rsidR="0020187E">
        <w:rPr>
          <w:rFonts w:hint="eastAsia"/>
        </w:rPr>
        <w:t>，支持</w:t>
      </w:r>
      <w:bookmarkStart w:id="1007" w:name="OLE_LINK490"/>
      <w:bookmarkStart w:id="1008" w:name="OLE_LINK491"/>
      <w:bookmarkStart w:id="1009" w:name="OLE_LINK492"/>
      <w:bookmarkStart w:id="1010" w:name="OLE_LINK493"/>
      <w:bookmarkStart w:id="1011" w:name="OLE_LINK494"/>
      <w:bookmarkStart w:id="1012" w:name="OLE_LINK495"/>
      <w:r w:rsidR="0020187E">
        <w:rPr>
          <w:rFonts w:hint="eastAsia"/>
        </w:rPr>
        <w:t>有限状态</w:t>
      </w:r>
      <w:bookmarkEnd w:id="1007"/>
      <w:bookmarkEnd w:id="1008"/>
      <w:bookmarkEnd w:id="1009"/>
      <w:bookmarkEnd w:id="1010"/>
      <w:bookmarkEnd w:id="1011"/>
      <w:bookmarkEnd w:id="1012"/>
      <w:r w:rsidR="0020187E">
        <w:rPr>
          <w:rFonts w:hint="eastAsia"/>
        </w:rPr>
        <w:t>和无限状态系统的验证分析</w:t>
      </w:r>
      <w:r w:rsidR="00171274">
        <w:rPr>
          <w:rFonts w:hint="eastAsia"/>
        </w:rPr>
        <w:t>。</w:t>
      </w:r>
      <w:r w:rsidR="00437AA9">
        <w:rPr>
          <w:rFonts w:hint="eastAsia"/>
        </w:rPr>
        <w:t>在有限状态的情况下，是基于</w:t>
      </w:r>
      <w:r w:rsidR="00437AA9">
        <w:rPr>
          <w:rFonts w:hint="eastAsia"/>
        </w:rPr>
        <w:t>SAT</w:t>
      </w:r>
      <w:r w:rsidR="00437AA9">
        <w:rPr>
          <w:rFonts w:hint="eastAsia"/>
        </w:rPr>
        <w:t>算法实现。</w:t>
      </w:r>
      <w:r w:rsidR="00397A93">
        <w:rPr>
          <w:rFonts w:hint="eastAsia"/>
        </w:rPr>
        <w:t>而对于无限状态的情况下，是基于</w:t>
      </w:r>
      <w:r w:rsidR="00397A93">
        <w:rPr>
          <w:rFonts w:hint="eastAsia"/>
        </w:rPr>
        <w:t>SMT</w:t>
      </w:r>
      <w:r w:rsidR="00397A93">
        <w:rPr>
          <w:rFonts w:hint="eastAsia"/>
        </w:rPr>
        <w:t>验证工具实现。</w:t>
      </w:r>
    </w:p>
    <w:p w14:paraId="038699D4" w14:textId="77777777" w:rsidR="00A45ED4" w:rsidRDefault="00656A6D" w:rsidP="00656A6D">
      <w:pPr>
        <w:pStyle w:val="a0"/>
        <w:ind w:firstLineChars="107" w:firstLine="199"/>
      </w:pPr>
      <w:r>
        <w:rPr>
          <w:rFonts w:hint="eastAsia"/>
        </w:rPr>
        <w:t xml:space="preserve">  </w:t>
      </w:r>
      <w:bookmarkStart w:id="1013" w:name="OLE_LINK505"/>
      <w:bookmarkStart w:id="1014" w:name="OLE_LINK506"/>
      <w:proofErr w:type="spellStart"/>
      <w:r w:rsidR="00AA7FC1">
        <w:rPr>
          <w:rFonts w:hint="eastAsia"/>
        </w:rPr>
        <w:t>NuXmv</w:t>
      </w:r>
      <w:bookmarkEnd w:id="1013"/>
      <w:bookmarkEnd w:id="1014"/>
      <w:proofErr w:type="spellEnd"/>
      <w:r w:rsidR="00AA7FC1">
        <w:rPr>
          <w:rFonts w:hint="eastAsia"/>
        </w:rPr>
        <w:t>关键字的功能很强大，例如</w:t>
      </w:r>
      <w:proofErr w:type="spellStart"/>
      <w:r w:rsidR="00AA7FC1">
        <w:rPr>
          <w:rFonts w:hint="eastAsia"/>
        </w:rPr>
        <w:t>init</w:t>
      </w:r>
      <w:proofErr w:type="spellEnd"/>
      <w:r w:rsidR="00AA7FC1">
        <w:rPr>
          <w:rFonts w:hint="eastAsia"/>
        </w:rPr>
        <w:t>关键字可以</w:t>
      </w:r>
      <w:proofErr w:type="gramStart"/>
      <w:r w:rsidR="00AA7FC1">
        <w:rPr>
          <w:rFonts w:hint="eastAsia"/>
        </w:rPr>
        <w:t>给状态赋</w:t>
      </w:r>
      <w:proofErr w:type="gramEnd"/>
      <w:r w:rsidR="00AA7FC1">
        <w:rPr>
          <w:rFonts w:hint="eastAsia"/>
        </w:rPr>
        <w:t>初始值，</w:t>
      </w:r>
      <w:r w:rsidR="008E7A55">
        <w:rPr>
          <w:rFonts w:hint="eastAsia"/>
        </w:rPr>
        <w:t>next</w:t>
      </w:r>
      <w:r w:rsidR="008E7A55">
        <w:rPr>
          <w:rFonts w:hint="eastAsia"/>
        </w:rPr>
        <w:t>可以关联前一个状态和后一个状态之间数量关系</w:t>
      </w:r>
      <w:r w:rsidR="00E128CA">
        <w:rPr>
          <w:rFonts w:hint="eastAsia"/>
        </w:rPr>
        <w:t>，同时支持条件选择</w:t>
      </w:r>
      <w:r w:rsidR="009B40D9">
        <w:rPr>
          <w:rFonts w:hint="eastAsia"/>
        </w:rPr>
        <w:t>，例如</w:t>
      </w:r>
      <w:r w:rsidR="009B40D9">
        <w:rPr>
          <w:rFonts w:hint="eastAsia"/>
        </w:rPr>
        <w:t>if-then-else</w:t>
      </w:r>
      <w:r w:rsidR="00CC4056">
        <w:rPr>
          <w:rFonts w:hint="eastAsia"/>
        </w:rPr>
        <w:t>、</w:t>
      </w:r>
      <w:r w:rsidR="00CC4056">
        <w:rPr>
          <w:rFonts w:hint="eastAsia"/>
        </w:rPr>
        <w:t>case...</w:t>
      </w:r>
      <w:proofErr w:type="spellStart"/>
      <w:r w:rsidR="00CC4056">
        <w:rPr>
          <w:rFonts w:hint="eastAsia"/>
        </w:rPr>
        <w:t>easc</w:t>
      </w:r>
      <w:proofErr w:type="spellEnd"/>
      <w:r w:rsidR="00C21629">
        <w:rPr>
          <w:rFonts w:hint="eastAsia"/>
        </w:rPr>
        <w:t>等。</w:t>
      </w:r>
      <w:proofErr w:type="spellStart"/>
      <w:r w:rsidR="006C75A2">
        <w:rPr>
          <w:rFonts w:hint="eastAsia"/>
        </w:rPr>
        <w:t>NuXmv</w:t>
      </w:r>
      <w:proofErr w:type="spellEnd"/>
      <w:r w:rsidR="006C75A2">
        <w:rPr>
          <w:rFonts w:hint="eastAsia"/>
        </w:rPr>
        <w:t>的模块声明</w:t>
      </w:r>
      <w:r w:rsidR="006C75A2">
        <w:rPr>
          <w:rFonts w:hint="eastAsia"/>
        </w:rPr>
        <w:t>MODULE</w:t>
      </w:r>
      <w:r w:rsidR="006C75A2">
        <w:rPr>
          <w:rFonts w:hint="eastAsia"/>
        </w:rPr>
        <w:t>，</w:t>
      </w:r>
      <w:r w:rsidR="00EE2518">
        <w:rPr>
          <w:rFonts w:hint="eastAsia"/>
        </w:rPr>
        <w:t>构</w:t>
      </w:r>
      <w:r w:rsidR="00BB00AF">
        <w:rPr>
          <w:rFonts w:hint="eastAsia"/>
        </w:rPr>
        <w:t>建模</w:t>
      </w:r>
      <w:r w:rsidR="00EE2518">
        <w:rPr>
          <w:rFonts w:hint="eastAsia"/>
        </w:rPr>
        <w:t>型</w:t>
      </w:r>
      <w:r w:rsidR="00BB00AF">
        <w:rPr>
          <w:rFonts w:hint="eastAsia"/>
        </w:rPr>
        <w:t>更加直观</w:t>
      </w:r>
      <w:r w:rsidR="0046734C">
        <w:rPr>
          <w:rFonts w:hint="eastAsia"/>
        </w:rPr>
        <w:t>。</w:t>
      </w:r>
      <w:r w:rsidR="009C41BA">
        <w:rPr>
          <w:rFonts w:hint="eastAsia"/>
        </w:rPr>
        <w:t>使用关键字</w:t>
      </w:r>
      <w:r w:rsidR="009C41BA">
        <w:rPr>
          <w:rFonts w:hint="eastAsia"/>
        </w:rPr>
        <w:t>LTLSPEC</w:t>
      </w:r>
      <w:r w:rsidR="009C41BA">
        <w:rPr>
          <w:rFonts w:hint="eastAsia"/>
        </w:rPr>
        <w:t>可以在</w:t>
      </w:r>
      <w:proofErr w:type="spellStart"/>
      <w:r w:rsidR="009C41BA">
        <w:rPr>
          <w:rFonts w:hint="eastAsia"/>
        </w:rPr>
        <w:t>NuXmv</w:t>
      </w:r>
      <w:proofErr w:type="spellEnd"/>
      <w:r w:rsidR="009C41BA">
        <w:rPr>
          <w:rFonts w:hint="eastAsia"/>
        </w:rPr>
        <w:t>代码中直</w:t>
      </w:r>
      <w:proofErr w:type="gramStart"/>
      <w:r w:rsidR="009C41BA">
        <w:rPr>
          <w:rFonts w:hint="eastAsia"/>
        </w:rPr>
        <w:t>接使用</w:t>
      </w:r>
      <w:proofErr w:type="gramEnd"/>
      <w:r w:rsidR="009C41BA">
        <w:rPr>
          <w:rFonts w:hint="eastAsia"/>
        </w:rPr>
        <w:t>LTL</w:t>
      </w:r>
      <w:r w:rsidR="009C41BA">
        <w:rPr>
          <w:rFonts w:hint="eastAsia"/>
        </w:rPr>
        <w:t>公式描述</w:t>
      </w:r>
      <w:r w:rsidR="00026DC6">
        <w:rPr>
          <w:rFonts w:hint="eastAsia"/>
        </w:rPr>
        <w:t>性质。</w:t>
      </w:r>
      <w:r w:rsidR="0065422C">
        <w:rPr>
          <w:rFonts w:hint="eastAsia"/>
        </w:rPr>
        <w:t>支持交互式验证，容易获取状态转换路径</w:t>
      </w:r>
      <w:r w:rsidR="006470CE">
        <w:rPr>
          <w:rFonts w:hint="eastAsia"/>
        </w:rPr>
        <w:t>。</w:t>
      </w:r>
    </w:p>
    <w:p w14:paraId="5DC81B94" w14:textId="77777777" w:rsidR="00FD5307" w:rsidRPr="00CC4056" w:rsidRDefault="00193AA8" w:rsidP="00FD5307">
      <w:pPr>
        <w:pStyle w:val="2"/>
        <w:spacing w:before="71" w:after="71"/>
      </w:pPr>
      <w:r>
        <w:rPr>
          <w:rFonts w:hint="eastAsia"/>
        </w:rPr>
        <w:t>快照</w:t>
      </w:r>
      <w:r>
        <w:rPr>
          <w:rFonts w:hint="eastAsia"/>
        </w:rPr>
        <w:t>F-R</w:t>
      </w:r>
      <w:r>
        <w:rPr>
          <w:rFonts w:hint="eastAsia"/>
        </w:rPr>
        <w:t>序列的计算</w:t>
      </w:r>
    </w:p>
    <w:p w14:paraId="60D6D421" w14:textId="77777777" w:rsidR="00A45ED4" w:rsidRDefault="00197CA2">
      <w:pPr>
        <w:pStyle w:val="a0"/>
        <w:ind w:firstLine="372"/>
      </w:pPr>
      <w:r>
        <w:rPr>
          <w:rFonts w:hint="eastAsia"/>
        </w:rPr>
        <w:t>在环形拓扑结构空间中，每个机器人在空间</w:t>
      </w:r>
      <w:r w:rsidR="00600505">
        <w:rPr>
          <w:rFonts w:hint="eastAsia"/>
        </w:rPr>
        <w:t>每个时刻</w:t>
      </w:r>
      <w:r>
        <w:rPr>
          <w:rFonts w:hint="eastAsia"/>
        </w:rPr>
        <w:t>都有一个位置</w:t>
      </w:r>
      <w:r w:rsidR="00715D50">
        <w:rPr>
          <w:rFonts w:hint="eastAsia"/>
        </w:rPr>
        <w:t>，可以根据机器人</w:t>
      </w:r>
      <w:r w:rsidR="00205FE0">
        <w:rPr>
          <w:rFonts w:hint="eastAsia"/>
        </w:rPr>
        <w:t>位置计算机器人之间的间隔个数，这样可以知道每个机器人顺时针和逆时针的快照</w:t>
      </w:r>
      <w:r w:rsidR="00205FE0">
        <w:rPr>
          <w:rFonts w:hint="eastAsia"/>
        </w:rPr>
        <w:t>F-R</w:t>
      </w:r>
      <w:r w:rsidR="001B5FB1">
        <w:rPr>
          <w:rFonts w:hint="eastAsia"/>
        </w:rPr>
        <w:t>序列</w:t>
      </w:r>
      <w:r w:rsidR="00202E5A">
        <w:rPr>
          <w:rFonts w:hint="eastAsia"/>
        </w:rPr>
        <w:t>。</w:t>
      </w:r>
    </w:p>
    <w:p w14:paraId="2C94EE40" w14:textId="77777777" w:rsidR="00A45ED4" w:rsidRDefault="00A45ED4">
      <w:pPr>
        <w:pStyle w:val="a0"/>
        <w:ind w:firstLine="372"/>
      </w:pPr>
    </w:p>
    <w:p w14:paraId="6884D52E" w14:textId="77777777" w:rsidR="00A45ED4" w:rsidRDefault="004E29C5" w:rsidP="004E29C5">
      <w:pPr>
        <w:pStyle w:val="a0"/>
        <w:ind w:firstLine="372"/>
        <w:jc w:val="center"/>
      </w:pPr>
      <w:r>
        <w:object w:dxaOrig="9285" w:dyaOrig="2517" w14:anchorId="71EEAB2D">
          <v:shape id="_x0000_i1028" type="#_x0000_t75" style="width:402.85pt;height:109.05pt" o:ole="">
            <v:imagedata r:id="rId19" o:title=""/>
          </v:shape>
          <o:OLEObject Type="Embed" ProgID="Visio.Drawing.11" ShapeID="_x0000_i1028" DrawAspect="Content" ObjectID="_1564317343" r:id="rId20"/>
        </w:object>
      </w:r>
    </w:p>
    <w:p w14:paraId="4AF32DF0" w14:textId="77777777" w:rsidR="00A45ED4" w:rsidRDefault="004E29C5" w:rsidP="004E29C5">
      <w:pPr>
        <w:pStyle w:val="a0"/>
        <w:ind w:firstLine="372"/>
        <w:jc w:val="center"/>
      </w:pPr>
      <w:r>
        <w:rPr>
          <w:rFonts w:hint="eastAsia"/>
        </w:rPr>
        <w:t>图八，顺时针和逆时针</w:t>
      </w:r>
      <w:r w:rsidR="00B23B0E">
        <w:rPr>
          <w:rFonts w:hint="eastAsia"/>
        </w:rPr>
        <w:t>快照获取</w:t>
      </w:r>
    </w:p>
    <w:p w14:paraId="6E361D10" w14:textId="77777777" w:rsidR="00E94B1F" w:rsidRDefault="0019678E" w:rsidP="00A777F7">
      <w:pPr>
        <w:pStyle w:val="a0"/>
        <w:ind w:firstLine="372"/>
      </w:pPr>
      <w:r>
        <w:rPr>
          <w:rFonts w:hint="eastAsia"/>
        </w:rPr>
        <w:t>如图八中所示，</w:t>
      </w:r>
      <w:r w:rsidR="001C3266">
        <w:rPr>
          <w:rFonts w:hint="eastAsia"/>
        </w:rPr>
        <w:t>环形拓扑结构空间都按照顺时针方向进行位置编号，</w:t>
      </w:r>
      <w:r w:rsidR="00C912DD">
        <w:rPr>
          <w:rFonts w:hint="eastAsia"/>
        </w:rPr>
        <w:t>位置</w:t>
      </w:r>
      <w:r w:rsidR="00C912DD">
        <w:rPr>
          <w:rFonts w:hint="eastAsia"/>
        </w:rPr>
        <w:t>a</w:t>
      </w:r>
      <w:r w:rsidR="00C912DD">
        <w:rPr>
          <w:rFonts w:hint="eastAsia"/>
        </w:rPr>
        <w:t>处是机器人</w:t>
      </w:r>
      <w:r w:rsidR="00C912DD">
        <w:rPr>
          <w:rFonts w:hint="eastAsia"/>
        </w:rPr>
        <w:t>A</w:t>
      </w:r>
      <w:r w:rsidR="00C912DD">
        <w:rPr>
          <w:rFonts w:hint="eastAsia"/>
        </w:rPr>
        <w:t>，位置</w:t>
      </w:r>
      <w:r w:rsidR="00C912DD">
        <w:rPr>
          <w:rFonts w:hint="eastAsia"/>
        </w:rPr>
        <w:t>b</w:t>
      </w:r>
      <w:r w:rsidR="00C912DD">
        <w:rPr>
          <w:rFonts w:hint="eastAsia"/>
        </w:rPr>
        <w:t>处是机器人</w:t>
      </w:r>
      <w:r w:rsidR="00C912DD">
        <w:rPr>
          <w:rFonts w:hint="eastAsia"/>
        </w:rPr>
        <w:t>B</w:t>
      </w:r>
      <w:r w:rsidR="00113A5A">
        <w:rPr>
          <w:rFonts w:hint="eastAsia"/>
        </w:rPr>
        <w:t>，</w:t>
      </w:r>
      <w:r w:rsidR="008D08A1">
        <w:rPr>
          <w:rFonts w:hint="eastAsia"/>
        </w:rPr>
        <w:t>当</w:t>
      </w:r>
      <w:r w:rsidR="00494123">
        <w:rPr>
          <w:rFonts w:hint="eastAsia"/>
        </w:rPr>
        <w:t>结点</w:t>
      </w:r>
      <w:r w:rsidR="008D08A1">
        <w:rPr>
          <w:rFonts w:hint="eastAsia"/>
        </w:rPr>
        <w:t>编号到</w:t>
      </w:r>
      <w:r w:rsidR="008D08A1">
        <w:rPr>
          <w:rFonts w:hint="eastAsia"/>
        </w:rPr>
        <w:t>n-1</w:t>
      </w:r>
      <w:r w:rsidR="008D08A1">
        <w:rPr>
          <w:rFonts w:hint="eastAsia"/>
        </w:rPr>
        <w:t>时，下一个位置是</w:t>
      </w:r>
      <w:r w:rsidR="008D08A1">
        <w:rPr>
          <w:rFonts w:hint="eastAsia"/>
        </w:rPr>
        <w:t>0</w:t>
      </w:r>
      <w:r w:rsidR="008D08A1">
        <w:rPr>
          <w:rFonts w:hint="eastAsia"/>
        </w:rPr>
        <w:t>，</w:t>
      </w:r>
      <w:r w:rsidR="00971717">
        <w:rPr>
          <w:rFonts w:hint="eastAsia"/>
        </w:rPr>
        <w:t>那么计算机器人</w:t>
      </w:r>
      <w:r w:rsidR="00B75294">
        <w:rPr>
          <w:rFonts w:hint="eastAsia"/>
        </w:rPr>
        <w:t>A</w:t>
      </w:r>
      <w:r w:rsidR="00B75294">
        <w:rPr>
          <w:rFonts w:hint="eastAsia"/>
        </w:rPr>
        <w:t>到机器人</w:t>
      </w:r>
      <w:r w:rsidR="00B75294">
        <w:rPr>
          <w:rFonts w:hint="eastAsia"/>
        </w:rPr>
        <w:t>B</w:t>
      </w:r>
      <w:r w:rsidR="00B75294">
        <w:rPr>
          <w:rFonts w:hint="eastAsia"/>
        </w:rPr>
        <w:t>之间</w:t>
      </w:r>
      <w:r w:rsidR="00971717">
        <w:rPr>
          <w:rFonts w:hint="eastAsia"/>
        </w:rPr>
        <w:t>连续没有机器人的结点数量时，就要</w:t>
      </w:r>
      <w:r w:rsidR="00851890">
        <w:rPr>
          <w:rFonts w:hint="eastAsia"/>
        </w:rPr>
        <w:t>考虑机器人</w:t>
      </w:r>
      <w:r w:rsidR="00851890">
        <w:rPr>
          <w:rFonts w:hint="eastAsia"/>
        </w:rPr>
        <w:t>A</w:t>
      </w:r>
      <w:r w:rsidR="00851890">
        <w:rPr>
          <w:rFonts w:hint="eastAsia"/>
        </w:rPr>
        <w:t>和机器人</w:t>
      </w:r>
      <w:r w:rsidR="00851890">
        <w:rPr>
          <w:rFonts w:hint="eastAsia"/>
        </w:rPr>
        <w:t>B</w:t>
      </w:r>
      <w:r w:rsidR="00851890">
        <w:rPr>
          <w:rFonts w:hint="eastAsia"/>
        </w:rPr>
        <w:t>之间是否包含位置为</w:t>
      </w:r>
      <w:r w:rsidR="00851890">
        <w:rPr>
          <w:rFonts w:hint="eastAsia"/>
        </w:rPr>
        <w:t>0</w:t>
      </w:r>
      <w:r w:rsidR="00851890">
        <w:rPr>
          <w:rFonts w:hint="eastAsia"/>
        </w:rPr>
        <w:t>的</w:t>
      </w:r>
      <w:r w:rsidR="00EF5BCC">
        <w:rPr>
          <w:rFonts w:hint="eastAsia"/>
        </w:rPr>
        <w:t>情况</w:t>
      </w:r>
      <w:r w:rsidR="00971717">
        <w:rPr>
          <w:rFonts w:hint="eastAsia"/>
        </w:rPr>
        <w:t>。</w:t>
      </w:r>
      <w:r w:rsidR="00E733B4">
        <w:rPr>
          <w:rFonts w:hint="eastAsia"/>
        </w:rPr>
        <w:t>顺时针时，</w:t>
      </w:r>
      <w:r w:rsidR="00E733B4">
        <w:rPr>
          <w:rFonts w:hint="eastAsia"/>
        </w:rPr>
        <w:t>b&gt;a</w:t>
      </w:r>
      <w:r w:rsidR="00E733B4">
        <w:rPr>
          <w:rFonts w:hint="eastAsia"/>
        </w:rPr>
        <w:t>说明</w:t>
      </w:r>
      <w:r w:rsidR="0095017B">
        <w:rPr>
          <w:rFonts w:hint="eastAsia"/>
        </w:rPr>
        <w:t>不包含位置为</w:t>
      </w:r>
      <w:r w:rsidR="0095017B">
        <w:rPr>
          <w:rFonts w:hint="eastAsia"/>
        </w:rPr>
        <w:t>0</w:t>
      </w:r>
      <w:r w:rsidR="0095017B">
        <w:rPr>
          <w:rFonts w:hint="eastAsia"/>
        </w:rPr>
        <w:t>的情况，</w:t>
      </w:r>
      <w:r w:rsidR="0095017B">
        <w:rPr>
          <w:rFonts w:hint="eastAsia"/>
        </w:rPr>
        <w:t>b&lt;a</w:t>
      </w:r>
      <w:r w:rsidR="0095017B">
        <w:rPr>
          <w:rFonts w:hint="eastAsia"/>
        </w:rPr>
        <w:t>说明包含</w:t>
      </w:r>
      <w:r w:rsidR="00D57823">
        <w:rPr>
          <w:rFonts w:hint="eastAsia"/>
        </w:rPr>
        <w:t>位置</w:t>
      </w:r>
      <w:r w:rsidR="0095017B">
        <w:rPr>
          <w:rFonts w:hint="eastAsia"/>
        </w:rPr>
        <w:t>为</w:t>
      </w:r>
      <w:r w:rsidR="00D57823">
        <w:rPr>
          <w:rFonts w:hint="eastAsia"/>
        </w:rPr>
        <w:t>0</w:t>
      </w:r>
      <w:r w:rsidR="0095017B">
        <w:rPr>
          <w:rFonts w:hint="eastAsia"/>
        </w:rPr>
        <w:t>的情况。</w:t>
      </w:r>
      <w:r w:rsidR="00D57823">
        <w:rPr>
          <w:rFonts w:hint="eastAsia"/>
        </w:rPr>
        <w:t>逆时针时，</w:t>
      </w:r>
      <m:oMath>
        <m:r>
          <m:rPr>
            <m:sty m:val="p"/>
          </m:rPr>
          <w:rPr>
            <w:rFonts w:ascii="Cambria Math" w:hAnsi="Cambria Math"/>
          </w:rPr>
          <m:t>b˃a</m:t>
        </m:r>
      </m:oMath>
      <w:r w:rsidR="00D57823">
        <w:rPr>
          <w:rFonts w:hint="eastAsia"/>
        </w:rPr>
        <w:t>说明包含</w:t>
      </w:r>
      <w:r w:rsidR="0088217D">
        <w:rPr>
          <w:rFonts w:hint="eastAsia"/>
        </w:rPr>
        <w:t>位置为</w:t>
      </w:r>
      <w:r w:rsidR="0088217D">
        <w:rPr>
          <w:rFonts w:hint="eastAsia"/>
        </w:rPr>
        <w:t>0</w:t>
      </w:r>
      <w:r w:rsidR="0088217D">
        <w:rPr>
          <w:rFonts w:hint="eastAsia"/>
        </w:rPr>
        <w:t>的情况，</w:t>
      </w:r>
      <m:oMath>
        <m:r>
          <m:rPr>
            <m:sty m:val="p"/>
          </m:rPr>
          <w:rPr>
            <w:rFonts w:ascii="Cambria Math" w:hAnsi="Cambria Math"/>
          </w:rPr>
          <m:t>b˂a</m:t>
        </m:r>
      </m:oMath>
      <w:r w:rsidR="0088217D">
        <w:rPr>
          <w:rFonts w:hint="eastAsia"/>
        </w:rPr>
        <w:t>说明</w:t>
      </w:r>
      <w:r w:rsidR="005E4E8F">
        <w:rPr>
          <w:rFonts w:hint="eastAsia"/>
        </w:rPr>
        <w:t>包含位置为</w:t>
      </w:r>
      <w:r w:rsidR="005E4E8F">
        <w:rPr>
          <w:rFonts w:hint="eastAsia"/>
        </w:rPr>
        <w:t>0</w:t>
      </w:r>
      <w:r w:rsidR="005E4E8F">
        <w:rPr>
          <w:rFonts w:hint="eastAsia"/>
        </w:rPr>
        <w:t>的情况。</w:t>
      </w:r>
    </w:p>
    <w:p w14:paraId="2D05D697" w14:textId="77777777" w:rsidR="004A06F3" w:rsidRPr="00E94B1F" w:rsidRDefault="004A06F3" w:rsidP="00A777F7">
      <w:pPr>
        <w:pStyle w:val="a0"/>
        <w:ind w:firstLine="372"/>
      </w:pPr>
    </w:p>
    <w:p w14:paraId="5406285C" w14:textId="77777777" w:rsidR="00A45ED4" w:rsidRPr="00FC073E" w:rsidRDefault="008334C3">
      <w:pPr>
        <w:pStyle w:val="a0"/>
        <w:ind w:firstLine="372"/>
      </w:pPr>
      <m:oMathPara>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                if c(B)˃c(A)</m:t>
                  </m:r>
                </m:e>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-1+n          if c</m:t>
                  </m:r>
                  <m:d>
                    <m:dPr>
                      <m:ctrlPr>
                        <w:rPr>
                          <w:rFonts w:ascii="Cambria Math" w:hAnsi="Cambria Math"/>
                          <w:i/>
                        </w:rPr>
                      </m:ctrlPr>
                    </m:dPr>
                    <m:e>
                      <m:r>
                        <w:rPr>
                          <w:rFonts w:ascii="Cambria Math" w:hAnsi="Cambria Math"/>
                        </w:rPr>
                        <m:t>B</m:t>
                      </m:r>
                    </m:e>
                  </m:d>
                  <m:r>
                    <w:rPr>
                      <w:rFonts w:ascii="Cambria Math" w:hAnsi="Cambria Math"/>
                    </w:rPr>
                    <m:t xml:space="preserve">˂c(A)  </m:t>
                  </m:r>
                </m:e>
              </m:eqArr>
            </m:e>
          </m:d>
        </m:oMath>
      </m:oMathPara>
    </w:p>
    <w:p w14:paraId="0B473288" w14:textId="77777777" w:rsidR="00A45ED4" w:rsidRDefault="00A45ED4">
      <w:pPr>
        <w:pStyle w:val="a0"/>
        <w:ind w:firstLine="372"/>
      </w:pPr>
    </w:p>
    <w:p w14:paraId="456A4E78" w14:textId="77777777" w:rsidR="00A45ED4" w:rsidRPr="004A06F3" w:rsidRDefault="008334C3">
      <w:pPr>
        <w:pStyle w:val="a0"/>
        <w:ind w:firstLine="372"/>
      </w:pPr>
      <m:oMathPara>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m:t>
                      </m:r>
                    </m:e>
                  </m:d>
                  <m:r>
                    <w:rPr>
                      <w:rFonts w:ascii="Cambria Math" w:hAnsi="Cambria Math"/>
                    </w:rPr>
                    <m:t xml:space="preserve">             if c(B)˃c(A)</m:t>
                  </m:r>
                </m:e>
                <m:e>
                  <m:d>
                    <m:dPr>
                      <m:ctrlPr>
                        <w:rPr>
                          <w:rFonts w:ascii="Cambria Math" w:hAnsi="Cambria Math"/>
                        </w:rPr>
                      </m:ctrlPr>
                    </m:dPr>
                    <m:e>
                      <m:r>
                        <m:rPr>
                          <m:sty m:val="p"/>
                        </m:rPr>
                        <w:rPr>
                          <w:rFonts w:ascii="Cambria Math" w:hAnsi="Cambria Math"/>
                        </w:rPr>
                        <m:t>n-2</m:t>
                      </m:r>
                    </m:e>
                  </m:d>
                  <m:r>
                    <m:rPr>
                      <m:sty m:val="p"/>
                    </m:rP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-1+n)      if c</m:t>
                  </m:r>
                  <m:d>
                    <m:dPr>
                      <m:ctrlPr>
                        <w:rPr>
                          <w:rFonts w:ascii="Cambria Math" w:hAnsi="Cambria Math"/>
                          <w:i/>
                        </w:rPr>
                      </m:ctrlPr>
                    </m:dPr>
                    <m:e>
                      <m:r>
                        <w:rPr>
                          <w:rFonts w:ascii="Cambria Math" w:hAnsi="Cambria Math"/>
                        </w:rPr>
                        <m:t>B</m:t>
                      </m:r>
                    </m:e>
                  </m:d>
                  <m:r>
                    <w:rPr>
                      <w:rFonts w:ascii="Cambria Math" w:hAnsi="Cambria Math"/>
                    </w:rPr>
                    <m:t xml:space="preserve">˂c(A)  </m:t>
                  </m:r>
                </m:e>
              </m:eqArr>
            </m:e>
          </m:d>
        </m:oMath>
      </m:oMathPara>
    </w:p>
    <w:p w14:paraId="1A511AE0" w14:textId="77777777" w:rsidR="004A06F3" w:rsidRDefault="004A06F3">
      <w:pPr>
        <w:pStyle w:val="a0"/>
        <w:ind w:firstLine="372"/>
      </w:pPr>
    </w:p>
    <w:p w14:paraId="3480CF94" w14:textId="77777777" w:rsidR="00A45ED4" w:rsidRDefault="004A4BCC">
      <w:pPr>
        <w:pStyle w:val="a0"/>
        <w:ind w:firstLine="372"/>
      </w:pPr>
      <w:r>
        <w:rPr>
          <w:rFonts w:hint="eastAsia"/>
        </w:rPr>
        <w:t>其中，</w:t>
      </w:r>
      <m:oMath>
        <m:r>
          <m:rPr>
            <m:sty m:val="p"/>
          </m:rPr>
          <w:rPr>
            <w:rFonts w:ascii="Cambria Math" w:hAnsi="Cambria Math"/>
          </w:rPr>
          <m:t>+</m:t>
        </m:r>
      </m:oMath>
      <w:r>
        <w:rPr>
          <w:rFonts w:hint="eastAsia"/>
        </w:rPr>
        <w:t>表示顺时针，</w:t>
      </w:r>
      <m:oMath>
        <m:r>
          <m:rPr>
            <m:sty m:val="p"/>
          </m:rPr>
          <w:rPr>
            <w:rFonts w:ascii="Cambria Math" w:hAnsi="Cambria Math"/>
          </w:rPr>
          <m:t>-</m:t>
        </m:r>
      </m:oMath>
      <w:r>
        <w:rPr>
          <w:rFonts w:hint="eastAsia"/>
        </w:rPr>
        <w:t>表示逆时针。</w:t>
      </w:r>
      <w:r w:rsidR="00D535E4">
        <w:rPr>
          <w:rFonts w:hint="eastAsia"/>
        </w:rPr>
        <w:t>n</w:t>
      </w:r>
      <w:r w:rsidR="00D535E4">
        <w:rPr>
          <w:rFonts w:hint="eastAsia"/>
        </w:rPr>
        <w:t>是环形探索空间的位置结点的个数。</w:t>
      </w:r>
      <w:r w:rsidR="0069792B">
        <w:rPr>
          <w:rFonts w:hint="eastAsia"/>
        </w:rPr>
        <w:t>利用上述公式，</w:t>
      </w:r>
      <w:r w:rsidR="0003658C">
        <w:rPr>
          <w:rFonts w:hint="eastAsia"/>
        </w:rPr>
        <w:t>计算相邻机器人之间的无机器人的位置个数，进一步</w:t>
      </w:r>
      <w:r w:rsidR="00441937">
        <w:rPr>
          <w:rFonts w:hint="eastAsia"/>
        </w:rPr>
        <w:t>可知每个机器人</w:t>
      </w:r>
      <w:r w:rsidR="00F108AC">
        <w:rPr>
          <w:rFonts w:hint="eastAsia"/>
        </w:rPr>
        <w:t>视觉</w:t>
      </w:r>
      <w:r w:rsidR="0069792B">
        <w:rPr>
          <w:rFonts w:hint="eastAsia"/>
        </w:rPr>
        <w:t>快照</w:t>
      </w:r>
      <w:r w:rsidR="0069792B">
        <w:rPr>
          <w:rFonts w:hint="eastAsia"/>
        </w:rPr>
        <w:t>F-R</w:t>
      </w:r>
      <w:r w:rsidR="0069792B">
        <w:rPr>
          <w:rFonts w:hint="eastAsia"/>
        </w:rPr>
        <w:t>序列</w:t>
      </w:r>
      <w:r w:rsidR="00441937">
        <w:rPr>
          <w:rFonts w:hint="eastAsia"/>
        </w:rPr>
        <w:t>。</w:t>
      </w:r>
    </w:p>
    <w:p w14:paraId="4CA83030" w14:textId="77777777" w:rsidR="00A45ED4" w:rsidRDefault="00A515A7" w:rsidP="003720E0">
      <w:pPr>
        <w:pStyle w:val="2"/>
        <w:spacing w:before="71" w:after="71"/>
      </w:pPr>
      <w:r>
        <w:rPr>
          <w:rFonts w:hint="eastAsia"/>
        </w:rPr>
        <w:t>机器人</w:t>
      </w:r>
      <w:r w:rsidR="00DE61AF">
        <w:rPr>
          <w:rFonts w:hint="eastAsia"/>
        </w:rPr>
        <w:t>随机</w:t>
      </w:r>
      <w:r w:rsidR="00CE3216">
        <w:rPr>
          <w:rFonts w:hint="eastAsia"/>
        </w:rPr>
        <w:t>调度模型</w:t>
      </w:r>
    </w:p>
    <w:p w14:paraId="6B4D8FF4" w14:textId="77777777" w:rsidR="003A4BE3" w:rsidRDefault="002B2B53" w:rsidP="009830EE">
      <w:pPr>
        <w:pStyle w:val="a0"/>
        <w:ind w:firstLine="372"/>
      </w:pPr>
      <w:r>
        <w:rPr>
          <w:rFonts w:hint="eastAsia"/>
        </w:rPr>
        <w:t>对于每个机器人来讲，</w:t>
      </w:r>
      <w:r w:rsidR="00290C17">
        <w:rPr>
          <w:rFonts w:hint="eastAsia"/>
        </w:rPr>
        <w:t>在调度过程中，</w:t>
      </w:r>
      <w:r w:rsidR="00E0784E">
        <w:rPr>
          <w:rFonts w:hint="eastAsia"/>
        </w:rPr>
        <w:t>只有选中和</w:t>
      </w:r>
      <w:bookmarkStart w:id="1015" w:name="OLE_LINK513"/>
      <w:bookmarkStart w:id="1016" w:name="OLE_LINK514"/>
      <w:r w:rsidR="00740FC7">
        <w:rPr>
          <w:rFonts w:hint="eastAsia"/>
        </w:rPr>
        <w:t>非</w:t>
      </w:r>
      <w:r w:rsidR="00E0784E">
        <w:rPr>
          <w:rFonts w:hint="eastAsia"/>
        </w:rPr>
        <w:t>选中</w:t>
      </w:r>
      <w:bookmarkEnd w:id="1015"/>
      <w:bookmarkEnd w:id="1016"/>
      <w:r w:rsidR="00E0784E">
        <w:rPr>
          <w:rFonts w:hint="eastAsia"/>
        </w:rPr>
        <w:t>两种情况</w:t>
      </w:r>
      <w:r w:rsidR="0074285C">
        <w:rPr>
          <w:rFonts w:hint="eastAsia"/>
        </w:rPr>
        <w:t>。</w:t>
      </w:r>
      <w:r w:rsidR="00A64D78">
        <w:rPr>
          <w:rFonts w:hint="eastAsia"/>
        </w:rPr>
        <w:t>给机器人设置一个</w:t>
      </w:r>
      <w:r w:rsidR="00655417">
        <w:rPr>
          <w:rFonts w:hint="eastAsia"/>
        </w:rPr>
        <w:t>调度</w:t>
      </w:r>
      <w:r w:rsidR="00A64D78">
        <w:rPr>
          <w:rFonts w:hint="eastAsia"/>
        </w:rPr>
        <w:t>变量</w:t>
      </w:r>
      <w:bookmarkStart w:id="1017" w:name="OLE_LINK528"/>
      <w:bookmarkStart w:id="1018" w:name="OLE_LINK529"/>
      <w:r w:rsidR="00A64D78" w:rsidRPr="00A64D78">
        <w:t>dispatcher</w:t>
      </w:r>
      <w:bookmarkEnd w:id="1017"/>
      <w:bookmarkEnd w:id="1018"/>
      <w:r w:rsidR="00DC3295">
        <w:rPr>
          <w:rFonts w:hint="eastAsia"/>
        </w:rPr>
        <w:t>，</w:t>
      </w:r>
      <w:bookmarkStart w:id="1019" w:name="OLE_LINK515"/>
      <w:bookmarkStart w:id="1020" w:name="OLE_LINK516"/>
      <w:bookmarkStart w:id="1021" w:name="OLE_LINK519"/>
      <w:bookmarkStart w:id="1022" w:name="OLE_LINK520"/>
      <w:bookmarkStart w:id="1023" w:name="OLE_LINK521"/>
      <w:bookmarkStart w:id="1024" w:name="OLE_LINK524"/>
      <w:r w:rsidR="00DC3295" w:rsidRPr="00A64D78">
        <w:t>dispatcher</w:t>
      </w:r>
      <w:bookmarkEnd w:id="1019"/>
      <w:bookmarkEnd w:id="1020"/>
      <w:bookmarkEnd w:id="1021"/>
      <w:bookmarkEnd w:id="1022"/>
      <w:bookmarkEnd w:id="1023"/>
      <w:bookmarkEnd w:id="1024"/>
      <w:r w:rsidR="00DC3295">
        <w:rPr>
          <w:rFonts w:hint="eastAsia"/>
        </w:rPr>
        <w:t>可以有</w:t>
      </w:r>
      <w:r w:rsidR="00DC3295" w:rsidRPr="00DC3295">
        <w:t>choose</w:t>
      </w:r>
      <w:r w:rsidR="00DC3295">
        <w:rPr>
          <w:rFonts w:hint="eastAsia"/>
        </w:rPr>
        <w:t>(</w:t>
      </w:r>
      <w:r w:rsidR="00DC3295">
        <w:rPr>
          <w:rFonts w:hint="eastAsia"/>
        </w:rPr>
        <w:t>选中</w:t>
      </w:r>
      <w:r w:rsidR="00DC3295">
        <w:rPr>
          <w:rFonts w:hint="eastAsia"/>
        </w:rPr>
        <w:t>)</w:t>
      </w:r>
      <w:r w:rsidR="00B66291">
        <w:rPr>
          <w:rFonts w:hint="eastAsia"/>
        </w:rPr>
        <w:t>、</w:t>
      </w:r>
      <w:bookmarkStart w:id="1025" w:name="OLE_LINK509"/>
      <w:bookmarkStart w:id="1026" w:name="OLE_LINK512"/>
      <w:r w:rsidR="00B66291">
        <w:rPr>
          <w:rFonts w:hint="eastAsia"/>
        </w:rPr>
        <w:t>steady</w:t>
      </w:r>
      <w:bookmarkEnd w:id="1025"/>
      <w:bookmarkEnd w:id="1026"/>
      <w:r w:rsidR="00DC3295">
        <w:rPr>
          <w:rFonts w:hint="eastAsia"/>
        </w:rPr>
        <w:t>(</w:t>
      </w:r>
      <w:r w:rsidR="00C65448">
        <w:rPr>
          <w:rFonts w:hint="eastAsia"/>
        </w:rPr>
        <w:t>非选中</w:t>
      </w:r>
      <w:r w:rsidR="00DC3295">
        <w:rPr>
          <w:rFonts w:hint="eastAsia"/>
        </w:rPr>
        <w:t>)</w:t>
      </w:r>
      <w:r w:rsidR="004618F7">
        <w:rPr>
          <w:rFonts w:hint="eastAsia"/>
        </w:rPr>
        <w:t>取值</w:t>
      </w:r>
      <w:r w:rsidR="00865982">
        <w:rPr>
          <w:rFonts w:hint="eastAsia"/>
        </w:rPr>
        <w:t>。</w:t>
      </w:r>
    </w:p>
    <w:p w14:paraId="199880C6" w14:textId="77777777" w:rsidR="00553216" w:rsidRDefault="006A48A6" w:rsidP="009830EE">
      <w:pPr>
        <w:pStyle w:val="a0"/>
        <w:ind w:firstLine="372"/>
      </w:pPr>
      <w:r>
        <w:rPr>
          <w:rFonts w:hint="eastAsia"/>
        </w:rPr>
        <w:t>在</w:t>
      </w:r>
      <w:proofErr w:type="spellStart"/>
      <w:r>
        <w:rPr>
          <w:rFonts w:hint="eastAsia"/>
        </w:rPr>
        <w:t>NuXmv</w:t>
      </w:r>
      <w:proofErr w:type="spellEnd"/>
      <w:r>
        <w:rPr>
          <w:rFonts w:hint="eastAsia"/>
        </w:rPr>
        <w:t>中，在声明变量时</w:t>
      </w:r>
      <w:r w:rsidR="009425D7">
        <w:rPr>
          <w:rFonts w:hint="eastAsia"/>
        </w:rPr>
        <w:t>，</w:t>
      </w:r>
      <w:r>
        <w:rPr>
          <w:rFonts w:hint="eastAsia"/>
        </w:rPr>
        <w:t>指定变量的可取值范围，</w:t>
      </w:r>
      <w:r w:rsidR="004308C3">
        <w:rPr>
          <w:rFonts w:hint="eastAsia"/>
        </w:rPr>
        <w:t>使用关键字</w:t>
      </w:r>
      <w:r w:rsidR="004308C3">
        <w:rPr>
          <w:rFonts w:hint="eastAsia"/>
        </w:rPr>
        <w:t>VAR</w:t>
      </w:r>
      <w:r w:rsidR="004308C3">
        <w:rPr>
          <w:rFonts w:hint="eastAsia"/>
        </w:rPr>
        <w:t>给</w:t>
      </w:r>
      <w:bookmarkStart w:id="1027" w:name="OLE_LINK546"/>
      <w:bookmarkStart w:id="1028" w:name="OLE_LINK547"/>
      <m:oMath>
        <m:r>
          <m:rPr>
            <m:sty m:val="p"/>
          </m:rPr>
          <w:rPr>
            <w:rFonts w:ascii="Cambria Math" w:hAnsi="Cambria Math"/>
          </w:rPr>
          <m:t>dispatcher</m:t>
        </m:r>
      </m:oMath>
      <w:bookmarkEnd w:id="1027"/>
      <w:bookmarkEnd w:id="1028"/>
      <w:r w:rsidR="007E085B">
        <w:rPr>
          <w:rFonts w:hint="eastAsia"/>
        </w:rPr>
        <w:t>变量的声明</w:t>
      </w:r>
      <w:r w:rsidR="00FA37BE">
        <w:rPr>
          <w:rFonts w:hint="eastAsia"/>
        </w:rPr>
        <w:t>定义</w:t>
      </w:r>
      <w:r w:rsidR="003E6872">
        <w:rPr>
          <w:rFonts w:hint="eastAsia"/>
        </w:rPr>
        <w:t>：</w:t>
      </w:r>
    </w:p>
    <w:p w14:paraId="0A90EC99" w14:textId="77777777" w:rsidR="001A13AA" w:rsidRDefault="001A13AA" w:rsidP="003748AD">
      <w:pPr>
        <w:pStyle w:val="a0"/>
        <w:ind w:firstLineChars="0" w:firstLine="0"/>
      </w:pPr>
    </w:p>
    <w:p w14:paraId="74D153B0" w14:textId="77777777" w:rsidR="00B17813" w:rsidRPr="00A24236" w:rsidRDefault="00B17813" w:rsidP="009C4413">
      <w:pPr>
        <w:pStyle w:val="a0"/>
        <w:ind w:firstLineChars="0" w:firstLine="0"/>
      </w:pPr>
      <m:oMathPara>
        <m:oMathParaPr>
          <m:jc m:val="center"/>
        </m:oMathParaPr>
        <m:oMath>
          <m:r>
            <m:rPr>
              <m:sty m:val="p"/>
            </m:rPr>
            <w:rPr>
              <w:rFonts w:ascii="Cambria Math" w:hAnsi="Cambria Math"/>
            </w:rPr>
            <m:t xml:space="preserve">VAR  </m:t>
          </m:r>
          <w:bookmarkStart w:id="1029" w:name="OLE_LINK530"/>
          <m:r>
            <m:rPr>
              <m:sty m:val="p"/>
            </m:rPr>
            <w:rPr>
              <w:rFonts w:ascii="Cambria Math" w:hAnsi="Cambria Math"/>
            </w:rPr>
            <m:t xml:space="preserve">dispatcher </m:t>
          </m:r>
          <w:bookmarkEnd w:id="1029"/>
          <m:r>
            <m:rPr>
              <m:sty m:val="p"/>
            </m:rPr>
            <w:rPr>
              <w:rFonts w:ascii="Cambria Math" w:hAnsi="Cambria Math"/>
            </w:rPr>
            <m:t>: {</m:t>
          </m:r>
          <w:bookmarkStart w:id="1030" w:name="OLE_LINK525"/>
          <w:bookmarkStart w:id="1031" w:name="OLE_LINK526"/>
          <w:bookmarkStart w:id="1032" w:name="OLE_LINK527"/>
          <w:bookmarkStart w:id="1033" w:name="OLE_LINK531"/>
          <w:bookmarkStart w:id="1034" w:name="OLE_LINK532"/>
          <m:r>
            <m:rPr>
              <m:sty m:val="p"/>
            </m:rPr>
            <w:rPr>
              <w:rFonts w:ascii="Cambria Math" w:hAnsi="Cambria Math"/>
            </w:rPr>
            <m:t>choose,</m:t>
          </m:r>
          <w:bookmarkStart w:id="1035" w:name="OLE_LINK536"/>
          <w:bookmarkStart w:id="1036" w:name="OLE_LINK537"/>
          <m:r>
            <m:rPr>
              <m:sty m:val="p"/>
            </m:rPr>
            <w:rPr>
              <w:rFonts w:ascii="Cambria Math" w:hAnsi="Cambria Math"/>
            </w:rPr>
            <m:t>steady</m:t>
          </m:r>
          <w:bookmarkEnd w:id="1030"/>
          <w:bookmarkEnd w:id="1031"/>
          <w:bookmarkEnd w:id="1032"/>
          <w:bookmarkEnd w:id="1033"/>
          <w:bookmarkEnd w:id="1034"/>
          <w:bookmarkEnd w:id="1035"/>
          <w:bookmarkEnd w:id="1036"/>
          <m:r>
            <m:rPr>
              <m:sty m:val="p"/>
            </m:rPr>
            <w:rPr>
              <w:rFonts w:ascii="Cambria Math" w:hAnsi="Cambria Math"/>
            </w:rPr>
            <m:t>}</m:t>
          </m:r>
        </m:oMath>
      </m:oMathPara>
    </w:p>
    <w:p w14:paraId="1D848A4A" w14:textId="77777777" w:rsidR="00A24236" w:rsidRPr="001A13AA" w:rsidRDefault="00A24236" w:rsidP="009C4413">
      <w:pPr>
        <w:pStyle w:val="a0"/>
        <w:ind w:firstLineChars="0" w:firstLine="0"/>
      </w:pPr>
    </w:p>
    <w:p w14:paraId="00B9FC66" w14:textId="77777777" w:rsidR="00495EE6" w:rsidRPr="00163CF4" w:rsidRDefault="00F56675" w:rsidP="009C4413">
      <w:pPr>
        <w:pStyle w:val="a0"/>
        <w:ind w:firstLineChars="0" w:firstLine="0"/>
      </w:pPr>
      <w:r>
        <w:rPr>
          <w:rFonts w:hint="eastAsia"/>
        </w:rPr>
        <w:lastRenderedPageBreak/>
        <w:t>可以看出，式子中指出</w:t>
      </w:r>
      <w:bookmarkStart w:id="1037" w:name="OLE_LINK533"/>
      <w:bookmarkStart w:id="1038" w:name="OLE_LINK534"/>
      <m:oMath>
        <m:r>
          <m:rPr>
            <m:sty m:val="p"/>
          </m:rPr>
          <w:rPr>
            <w:rFonts w:ascii="Cambria Math" w:hAnsi="Cambria Math"/>
          </w:rPr>
          <m:t>dispatcher</m:t>
        </m:r>
      </m:oMath>
      <w:bookmarkEnd w:id="1037"/>
      <w:bookmarkEnd w:id="1038"/>
      <w:r>
        <w:rPr>
          <w:rFonts w:hint="eastAsia"/>
        </w:rPr>
        <w:t>的</w:t>
      </w:r>
      <w:r w:rsidR="00605E8E">
        <w:rPr>
          <w:rFonts w:hint="eastAsia"/>
        </w:rPr>
        <w:t>可</w:t>
      </w:r>
      <w:r>
        <w:rPr>
          <w:rFonts w:hint="eastAsia"/>
        </w:rPr>
        <w:t>取值</w:t>
      </w:r>
      <w:r w:rsidR="0015628E">
        <w:rPr>
          <w:rFonts w:hint="eastAsia"/>
        </w:rPr>
        <w:t>范围</w:t>
      </w:r>
      <w:r>
        <w:rPr>
          <w:rFonts w:hint="eastAsia"/>
        </w:rPr>
        <w:t>为</w:t>
      </w:r>
      <m:oMath>
        <m:r>
          <m:rPr>
            <m:sty m:val="p"/>
          </m:rPr>
          <w:rPr>
            <w:rFonts w:ascii="Cambria Math" w:hAnsi="Cambria Math"/>
          </w:rPr>
          <m:t>choose,steady</m:t>
        </m:r>
      </m:oMath>
      <w:r w:rsidR="00A519E4">
        <w:rPr>
          <w:rFonts w:hint="eastAsia"/>
        </w:rPr>
        <w:t>。</w:t>
      </w:r>
      <w:r w:rsidR="00781949">
        <w:rPr>
          <w:rFonts w:hint="eastAsia"/>
        </w:rPr>
        <w:t>在使用</w:t>
      </w:r>
      <w:bookmarkStart w:id="1039" w:name="OLE_LINK535"/>
      <m:oMath>
        <m:r>
          <m:rPr>
            <m:sty m:val="p"/>
          </m:rPr>
          <w:rPr>
            <w:rFonts w:ascii="Cambria Math" w:hAnsi="Cambria Math"/>
          </w:rPr>
          <m:t>dispatcher</m:t>
        </m:r>
      </m:oMath>
      <w:bookmarkEnd w:id="1039"/>
      <w:r w:rsidR="00781949">
        <w:rPr>
          <w:rFonts w:hint="eastAsia"/>
        </w:rPr>
        <w:t>时，不给</w:t>
      </w:r>
      <w:bookmarkStart w:id="1040" w:name="OLE_LINK544"/>
      <m:oMath>
        <m:r>
          <m:rPr>
            <m:sty m:val="p"/>
          </m:rPr>
          <w:rPr>
            <w:rFonts w:ascii="Cambria Math" w:hAnsi="Cambria Math"/>
          </w:rPr>
          <m:t>dispatcher</m:t>
        </m:r>
      </m:oMath>
      <w:bookmarkEnd w:id="1040"/>
      <w:r w:rsidR="00A519E4">
        <w:rPr>
          <w:rFonts w:hint="eastAsia"/>
        </w:rPr>
        <w:t>赋初始值，</w:t>
      </w:r>
      <w:r w:rsidR="00834344">
        <w:rPr>
          <w:rFonts w:hint="eastAsia"/>
        </w:rPr>
        <w:t>系统初始状态值也是随机的</w:t>
      </w:r>
      <w:r w:rsidR="00AA5D06">
        <w:rPr>
          <w:rFonts w:hint="eastAsia"/>
        </w:rPr>
        <w:t>，</w:t>
      </w:r>
      <w:r w:rsidR="00C17623">
        <w:rPr>
          <w:rFonts w:hint="eastAsia"/>
        </w:rPr>
        <w:t>即</w:t>
      </w:r>
      <w:r w:rsidR="00834344" w:rsidRPr="00F56675">
        <w:rPr>
          <w:rFonts w:hint="eastAsia"/>
        </w:rPr>
        <w:t xml:space="preserve"> </w:t>
      </w:r>
      <m:oMath>
        <m:r>
          <m:rPr>
            <m:sty m:val="p"/>
          </m:rPr>
          <w:rPr>
            <w:rFonts w:ascii="Cambria Math" w:hAnsi="Cambria Math"/>
          </w:rPr>
          <m:t>dispatcher</m:t>
        </m:r>
      </m:oMath>
      <w:r w:rsidR="00C17623">
        <w:rPr>
          <w:rFonts w:hint="eastAsia"/>
        </w:rPr>
        <w:t>的初始值可以是</w:t>
      </w:r>
      <m:oMath>
        <m:r>
          <m:rPr>
            <m:sty m:val="p"/>
          </m:rPr>
          <w:rPr>
            <w:rFonts w:ascii="Cambria Math" w:hAnsi="Cambria Math"/>
          </w:rPr>
          <m:t>choose</m:t>
        </m:r>
      </m:oMath>
      <w:r w:rsidR="00C17623">
        <w:rPr>
          <w:rFonts w:hint="eastAsia"/>
        </w:rPr>
        <w:t>也可以是</w:t>
      </w:r>
      <m:oMath>
        <m:r>
          <m:rPr>
            <m:sty m:val="p"/>
          </m:rPr>
          <w:rPr>
            <w:rFonts w:ascii="Cambria Math" w:hAnsi="Cambria Math"/>
          </w:rPr>
          <m:t>choose</m:t>
        </m:r>
      </m:oMath>
      <w:r w:rsidR="00C17623">
        <w:rPr>
          <w:rFonts w:hint="eastAsia"/>
        </w:rPr>
        <w:t>。</w:t>
      </w:r>
      <w:r w:rsidR="00593FFD">
        <w:rPr>
          <w:rFonts w:hint="eastAsia"/>
        </w:rPr>
        <w:t>下一个</w:t>
      </w:r>
      <w:r w:rsidR="004771FB">
        <w:rPr>
          <w:rFonts w:hint="eastAsia"/>
        </w:rPr>
        <w:t>移动过程开始前，都会</w:t>
      </w:r>
      <w:r w:rsidR="003E2FE9">
        <w:rPr>
          <w:rFonts w:hint="eastAsia"/>
        </w:rPr>
        <w:t>执行一次</w:t>
      </w:r>
      <w:bookmarkStart w:id="1041" w:name="OLE_LINK539"/>
      <w:bookmarkStart w:id="1042" w:name="OLE_LINK540"/>
      <w:r w:rsidR="004771FB">
        <w:rPr>
          <w:rFonts w:hint="eastAsia"/>
        </w:rPr>
        <w:t>调度</w:t>
      </w:r>
      <w:bookmarkEnd w:id="1041"/>
      <w:bookmarkEnd w:id="1042"/>
      <w:r w:rsidR="003573FF">
        <w:rPr>
          <w:rFonts w:hint="eastAsia"/>
        </w:rPr>
        <w:t>，每次调度是随机的，即</w:t>
      </w:r>
      <w:r w:rsidR="00CB2311">
        <w:rPr>
          <w:rFonts w:hint="eastAsia"/>
        </w:rPr>
        <w:t>对于每个机器人来说，</w:t>
      </w:r>
      <w:r w:rsidR="002D103C">
        <w:rPr>
          <w:rFonts w:hint="eastAsia"/>
        </w:rPr>
        <w:t>下一个移动过程中</w:t>
      </w:r>
      <m:oMath>
        <m:r>
          <m:rPr>
            <m:sty m:val="p"/>
          </m:rPr>
          <w:rPr>
            <w:rFonts w:ascii="Cambria Math" w:hAnsi="Cambria Math"/>
          </w:rPr>
          <m:t>dispatcher</m:t>
        </m:r>
      </m:oMath>
      <w:r w:rsidR="00CB2311">
        <w:rPr>
          <w:rFonts w:hint="eastAsia"/>
        </w:rPr>
        <w:t>的取值，</w:t>
      </w:r>
      <w:r w:rsidR="00BA403E">
        <w:rPr>
          <w:rFonts w:hint="eastAsia"/>
        </w:rPr>
        <w:t>在取值范围之内</w:t>
      </w:r>
      <w:r w:rsidR="00F10C9D">
        <w:rPr>
          <w:rFonts w:hint="eastAsia"/>
        </w:rPr>
        <w:t>都是随机的。</w:t>
      </w:r>
      <w:r w:rsidR="00761820">
        <w:rPr>
          <w:rFonts w:hint="eastAsia"/>
        </w:rPr>
        <w:t>使用</w:t>
      </w:r>
      <w:proofErr w:type="spellStart"/>
      <w:r w:rsidR="00E05044">
        <w:rPr>
          <w:rFonts w:hint="eastAsia"/>
        </w:rPr>
        <w:t>NuXmv</w:t>
      </w:r>
      <w:proofErr w:type="spellEnd"/>
      <w:r w:rsidR="00E05044">
        <w:rPr>
          <w:rFonts w:hint="eastAsia"/>
        </w:rPr>
        <w:t>的</w:t>
      </w:r>
      <w:r w:rsidR="00761820">
        <w:rPr>
          <w:rFonts w:hint="eastAsia"/>
        </w:rPr>
        <w:t>next</w:t>
      </w:r>
      <w:r w:rsidR="002D3B13">
        <w:rPr>
          <w:rFonts w:hint="eastAsia"/>
        </w:rPr>
        <w:t>函数</w:t>
      </w:r>
      <w:r w:rsidR="00163CF4">
        <w:rPr>
          <w:rFonts w:hint="eastAsia"/>
        </w:rPr>
        <w:t>，对机器人下一个移动过程中，</w:t>
      </w:r>
      <w:bookmarkStart w:id="1043" w:name="OLE_LINK542"/>
      <w:bookmarkStart w:id="1044" w:name="OLE_LINK543"/>
      <m:oMath>
        <m:r>
          <m:rPr>
            <m:sty m:val="p"/>
          </m:rPr>
          <w:rPr>
            <w:rFonts w:ascii="Cambria Math" w:hAnsi="Cambria Math"/>
          </w:rPr>
          <m:t>dispatcher</m:t>
        </m:r>
      </m:oMath>
      <w:bookmarkEnd w:id="1043"/>
      <w:bookmarkEnd w:id="1044"/>
      <w:r w:rsidR="00163CF4">
        <w:rPr>
          <w:rFonts w:hint="eastAsia"/>
        </w:rPr>
        <w:t>的取值进行定义</w:t>
      </w:r>
      <w:r w:rsidR="00F45A9A">
        <w:rPr>
          <w:rFonts w:hint="eastAsia"/>
        </w:rPr>
        <w:t>:</w:t>
      </w:r>
    </w:p>
    <w:p w14:paraId="7A147B6A" w14:textId="77777777" w:rsidR="00B30D96" w:rsidRDefault="00B30D96" w:rsidP="009830EE">
      <w:pPr>
        <w:pStyle w:val="a0"/>
        <w:ind w:firstLine="372"/>
      </w:pPr>
    </w:p>
    <w:p w14:paraId="7ECF91B5" w14:textId="77777777" w:rsidR="00887AD1" w:rsidRPr="00887AD1" w:rsidRDefault="00887AD1" w:rsidP="009830EE">
      <w:pPr>
        <w:pStyle w:val="a0"/>
        <w:ind w:firstLine="372"/>
      </w:pPr>
      <m:oMathPara>
        <m:oMath>
          <m:r>
            <m:rPr>
              <m:sty m:val="p"/>
            </m:rPr>
            <w:rPr>
              <w:rFonts w:ascii="Cambria Math" w:hAnsi="Cambria Math"/>
            </w:rPr>
            <m:t>next</m:t>
          </m:r>
          <m:d>
            <m:dPr>
              <m:ctrlPr>
                <w:rPr>
                  <w:rFonts w:ascii="Cambria Math" w:hAnsi="Cambria Math"/>
                </w:rPr>
              </m:ctrlPr>
            </m:dPr>
            <m:e>
              <w:bookmarkStart w:id="1045" w:name="OLE_LINK538"/>
              <w:bookmarkStart w:id="1046" w:name="OLE_LINK541"/>
              <m:r>
                <m:rPr>
                  <m:sty m:val="p"/>
                </m:rPr>
                <w:rPr>
                  <w:rFonts w:ascii="Cambria Math" w:hAnsi="Cambria Math"/>
                </w:rPr>
                <m:t>dispatcher</m:t>
              </m:r>
              <w:bookmarkEnd w:id="1045"/>
              <w:bookmarkEnd w:id="1046"/>
            </m:e>
          </m:d>
          <m:r>
            <w:rPr>
              <w:rFonts w:ascii="Cambria Math" w:hAnsi="Cambria Math"/>
            </w:rPr>
            <m:t xml:space="preserve"> := {</m:t>
          </m:r>
          <w:bookmarkStart w:id="1047" w:name="OLE_LINK550"/>
          <w:bookmarkStart w:id="1048" w:name="OLE_LINK551"/>
          <w:bookmarkStart w:id="1049" w:name="OLE_LINK545"/>
          <m:r>
            <m:rPr>
              <m:sty m:val="p"/>
            </m:rPr>
            <w:rPr>
              <w:rFonts w:ascii="Cambria Math" w:hAnsi="Cambria Math"/>
            </w:rPr>
            <m:t>choose</m:t>
          </m:r>
          <w:bookmarkEnd w:id="1047"/>
          <w:bookmarkEnd w:id="1048"/>
          <m:r>
            <m:rPr>
              <m:sty m:val="p"/>
            </m:rPr>
            <w:rPr>
              <w:rFonts w:ascii="Cambria Math" w:hAnsi="Cambria Math"/>
            </w:rPr>
            <m:t>,steady</m:t>
          </m:r>
          <w:bookmarkEnd w:id="1049"/>
          <m:r>
            <w:rPr>
              <w:rFonts w:ascii="Cambria Math" w:hAnsi="Cambria Math"/>
            </w:rPr>
            <m:t>}</m:t>
          </m:r>
        </m:oMath>
      </m:oMathPara>
    </w:p>
    <w:p w14:paraId="7C15D066" w14:textId="77777777" w:rsidR="00887AD1" w:rsidRDefault="00D90BA6" w:rsidP="00D90BA6">
      <w:pPr>
        <w:pStyle w:val="a0"/>
        <w:ind w:firstLineChars="107" w:firstLine="199"/>
      </w:pPr>
      <w:r>
        <w:rPr>
          <w:rFonts w:hint="eastAsia"/>
        </w:rPr>
        <w:t xml:space="preserve">  </w:t>
      </w:r>
    </w:p>
    <w:p w14:paraId="6BE8DECD" w14:textId="77777777" w:rsidR="001B490A" w:rsidRPr="00115FD4" w:rsidRDefault="00D90BA6" w:rsidP="00D90BA6">
      <w:pPr>
        <w:pStyle w:val="a0"/>
        <w:ind w:firstLineChars="0" w:firstLine="0"/>
      </w:pPr>
      <w:r>
        <w:rPr>
          <w:rFonts w:hint="eastAsia"/>
        </w:rPr>
        <w:t>next</w:t>
      </w:r>
      <w:r>
        <w:rPr>
          <w:rFonts w:hint="eastAsia"/>
        </w:rPr>
        <w:t>函数中，指明</w:t>
      </w:r>
      <w:bookmarkStart w:id="1050" w:name="OLE_LINK548"/>
      <w:bookmarkStart w:id="1051" w:name="OLE_LINK549"/>
      <m:oMath>
        <m:r>
          <m:rPr>
            <m:sty m:val="p"/>
          </m:rPr>
          <w:rPr>
            <w:rFonts w:ascii="Cambria Math" w:hAnsi="Cambria Math"/>
          </w:rPr>
          <m:t>dispatcher</m:t>
        </m:r>
      </m:oMath>
      <w:bookmarkEnd w:id="1050"/>
      <w:bookmarkEnd w:id="1051"/>
      <w:r>
        <w:rPr>
          <w:rFonts w:hint="eastAsia"/>
        </w:rPr>
        <w:t>的可取值范围，</w:t>
      </w:r>
      <w:r w:rsidR="00A234CB">
        <w:rPr>
          <w:rFonts w:hint="eastAsia"/>
        </w:rPr>
        <w:t>也就是说，下一个移动状态时，</w:t>
      </w:r>
      <m:oMath>
        <m:r>
          <m:rPr>
            <m:sty m:val="p"/>
          </m:rPr>
          <w:rPr>
            <w:rFonts w:ascii="Cambria Math" w:hAnsi="Cambria Math"/>
          </w:rPr>
          <m:t>dispatcher</m:t>
        </m:r>
      </m:oMath>
      <w:r w:rsidR="00A234CB">
        <w:rPr>
          <w:rFonts w:hint="eastAsia"/>
        </w:rPr>
        <w:t>随机取</w:t>
      </w:r>
      <m:oMath>
        <m:r>
          <m:rPr>
            <m:sty m:val="p"/>
          </m:rPr>
          <w:rPr>
            <w:rFonts w:ascii="Cambria Math" w:hAnsi="Cambria Math"/>
          </w:rPr>
          <m:t>choose,steady</m:t>
        </m:r>
      </m:oMath>
      <w:r w:rsidR="00455F7A">
        <w:rPr>
          <w:rFonts w:hint="eastAsia"/>
        </w:rPr>
        <w:t>其中之一。</w:t>
      </w:r>
      <w:r w:rsidR="00CB5EE4">
        <w:rPr>
          <w:rFonts w:hint="eastAsia"/>
        </w:rPr>
        <w:t>机器人在</w:t>
      </w:r>
      <w:r w:rsidR="009C2726">
        <w:rPr>
          <w:rFonts w:hint="eastAsia"/>
        </w:rPr>
        <w:t>匹配</w:t>
      </w:r>
      <w:r w:rsidR="007D494A">
        <w:rPr>
          <w:rFonts w:hint="eastAsia"/>
        </w:rPr>
        <w:t>移动算法</w:t>
      </w:r>
      <w:r w:rsidR="006B1659">
        <w:rPr>
          <w:rFonts w:hint="eastAsia"/>
        </w:rPr>
        <w:t>时</w:t>
      </w:r>
      <w:r w:rsidR="00CB5EE4">
        <w:rPr>
          <w:rFonts w:hint="eastAsia"/>
        </w:rPr>
        <w:t>，</w:t>
      </w:r>
      <w:r w:rsidR="00115FD4">
        <w:rPr>
          <w:rFonts w:hint="eastAsia"/>
        </w:rPr>
        <w:t>若</w:t>
      </w:r>
      <m:oMath>
        <m:r>
          <m:rPr>
            <m:sty m:val="p"/>
          </m:rPr>
          <w:rPr>
            <w:rFonts w:ascii="Cambria Math" w:hAnsi="Cambria Math"/>
          </w:rPr>
          <m:t>dispatcher</m:t>
        </m:r>
      </m:oMath>
      <w:r w:rsidR="00FF1A91">
        <w:rPr>
          <w:rFonts w:hint="eastAsia"/>
        </w:rPr>
        <w:t>变量取值</w:t>
      </w:r>
      <w:r w:rsidR="00115FD4">
        <w:rPr>
          <w:rFonts w:hint="eastAsia"/>
        </w:rPr>
        <w:t>为</w:t>
      </w:r>
      <m:oMath>
        <m:r>
          <m:rPr>
            <m:sty m:val="p"/>
          </m:rPr>
          <w:rPr>
            <w:rFonts w:ascii="Cambria Math" w:hAnsi="Cambria Math"/>
          </w:rPr>
          <m:t>choose</m:t>
        </m:r>
      </m:oMath>
      <w:r w:rsidR="00CE2AAD">
        <w:rPr>
          <w:rFonts w:hint="eastAsia"/>
        </w:rPr>
        <w:t>，才</w:t>
      </w:r>
      <w:r w:rsidR="00115FD4">
        <w:rPr>
          <w:rFonts w:hint="eastAsia"/>
        </w:rPr>
        <w:t>做移动决策的计算</w:t>
      </w:r>
      <w:r w:rsidR="00CE2AAD">
        <w:rPr>
          <w:rFonts w:hint="eastAsia"/>
        </w:rPr>
        <w:t>。</w:t>
      </w:r>
    </w:p>
    <w:p w14:paraId="5FB84127" w14:textId="77777777" w:rsidR="00A45ED4" w:rsidRDefault="00905E24" w:rsidP="00905E24">
      <w:pPr>
        <w:pStyle w:val="2"/>
        <w:spacing w:before="71" w:after="71"/>
      </w:pPr>
      <w:r>
        <w:rPr>
          <w:rFonts w:hint="eastAsia"/>
        </w:rPr>
        <w:t>机器人模型</w:t>
      </w:r>
    </w:p>
    <w:p w14:paraId="3AA8578D" w14:textId="77777777" w:rsidR="00B87609" w:rsidRDefault="00B048B6">
      <w:pPr>
        <w:pStyle w:val="a0"/>
        <w:ind w:firstLine="372"/>
      </w:pPr>
      <w:r>
        <w:rPr>
          <w:rFonts w:hint="eastAsia"/>
        </w:rPr>
        <w:t>所有机器人都执行相同的移动算法，</w:t>
      </w:r>
      <w:r w:rsidR="00471071">
        <w:rPr>
          <w:rFonts w:hint="eastAsia"/>
        </w:rPr>
        <w:t>机器人</w:t>
      </w:r>
      <w:r w:rsidR="007646D2">
        <w:rPr>
          <w:rFonts w:hint="eastAsia"/>
        </w:rPr>
        <w:t>通过机器人位置信息，计算获取</w:t>
      </w:r>
      <w:r w:rsidR="007646D2">
        <w:rPr>
          <w:rFonts w:hint="eastAsia"/>
        </w:rPr>
        <w:t>F-R</w:t>
      </w:r>
      <w:r w:rsidR="007646D2">
        <w:rPr>
          <w:rFonts w:hint="eastAsia"/>
        </w:rPr>
        <w:t>快照序列</w:t>
      </w:r>
      <w:r w:rsidR="00FF63F1">
        <w:rPr>
          <w:rFonts w:hint="eastAsia"/>
        </w:rPr>
        <w:t>。</w:t>
      </w:r>
      <w:r w:rsidR="00BB30DA">
        <w:rPr>
          <w:rFonts w:hint="eastAsia"/>
        </w:rPr>
        <w:t>对于一个机器人</w:t>
      </w:r>
      <w:r w:rsidR="00BB30DA">
        <w:rPr>
          <w:rFonts w:hint="eastAsia"/>
        </w:rPr>
        <w:t>R</w:t>
      </w:r>
      <w:r w:rsidR="00BB30DA">
        <w:rPr>
          <w:rFonts w:hint="eastAsia"/>
        </w:rPr>
        <w:t>来说，其每次发生移动之后，其位置结点编号</w:t>
      </w:r>
      <w:r w:rsidR="00BB30DA">
        <w:rPr>
          <w:rFonts w:hint="eastAsia"/>
        </w:rPr>
        <w:t>c(R)</w:t>
      </w:r>
      <w:r w:rsidR="00BB30DA">
        <w:rPr>
          <w:rFonts w:hint="eastAsia"/>
        </w:rPr>
        <w:t>发生变化。</w:t>
      </w:r>
      <w:r w:rsidR="00A75BA7">
        <w:rPr>
          <w:rFonts w:hint="eastAsia"/>
        </w:rPr>
        <w:t>后续机器人获取快照信息也会随着位置的变化而变化。</w:t>
      </w:r>
      <w:r w:rsidR="008C3719">
        <w:rPr>
          <w:rFonts w:hint="eastAsia"/>
        </w:rPr>
        <w:t>那么，在机器人模型中，需要传入其他机器人的位置信息</w:t>
      </w:r>
      <w:r w:rsidR="00F40457">
        <w:rPr>
          <w:rFonts w:hint="eastAsia"/>
        </w:rPr>
        <w:t>，设置统一的移动算法</w:t>
      </w:r>
      <w:r w:rsidR="008127BB">
        <w:rPr>
          <w:rFonts w:hint="eastAsia"/>
        </w:rPr>
        <w:t>。</w:t>
      </w:r>
      <w:r w:rsidR="00874FBE">
        <w:rPr>
          <w:rFonts w:hint="eastAsia"/>
        </w:rPr>
        <w:t>机器人模型的核心就是移动算法的表示</w:t>
      </w:r>
      <w:r w:rsidR="0059172F">
        <w:rPr>
          <w:rFonts w:hint="eastAsia"/>
        </w:rPr>
        <w:t>。</w:t>
      </w:r>
      <w:r w:rsidR="00E36982">
        <w:rPr>
          <w:rFonts w:hint="eastAsia"/>
        </w:rPr>
        <w:t>机器人移动有前进和后退，而前进和后退是以</w:t>
      </w:r>
      <w:bookmarkStart w:id="1052" w:name="OLE_LINK555"/>
      <w:bookmarkStart w:id="1053" w:name="OLE_LINK556"/>
      <w:r w:rsidR="00E36982">
        <w:rPr>
          <w:rFonts w:hint="eastAsia"/>
        </w:rPr>
        <w:t>顺时针</w:t>
      </w:r>
      <w:bookmarkEnd w:id="1052"/>
      <w:bookmarkEnd w:id="1053"/>
      <w:r w:rsidR="00E36982">
        <w:rPr>
          <w:rFonts w:hint="eastAsia"/>
        </w:rPr>
        <w:t>和逆时针</w:t>
      </w:r>
      <w:r w:rsidR="00EE767B">
        <w:rPr>
          <w:rFonts w:hint="eastAsia"/>
        </w:rPr>
        <w:t>的机器人</w:t>
      </w:r>
      <w:r w:rsidR="00EE767B">
        <w:rPr>
          <w:rFonts w:hint="eastAsia"/>
        </w:rPr>
        <w:t>F-R</w:t>
      </w:r>
      <w:r w:rsidR="00EE767B">
        <w:rPr>
          <w:rFonts w:hint="eastAsia"/>
        </w:rPr>
        <w:t>快照作为参照物</w:t>
      </w:r>
      <w:r w:rsidR="00E25C0A">
        <w:rPr>
          <w:rFonts w:hint="eastAsia"/>
        </w:rPr>
        <w:t>。机器人在编号序的位置结点上的移动，就是其所在位置</w:t>
      </w:r>
      <w:r w:rsidR="00FF1979">
        <w:rPr>
          <w:rFonts w:hint="eastAsia"/>
        </w:rPr>
        <w:t>编号</w:t>
      </w:r>
      <w:r w:rsidR="00E25C0A">
        <w:rPr>
          <w:rFonts w:hint="eastAsia"/>
        </w:rPr>
        <w:t>值</w:t>
      </w:r>
      <w:r w:rsidR="00E25C0A">
        <w:rPr>
          <w:rFonts w:hint="eastAsia"/>
        </w:rPr>
        <w:t>+1</w:t>
      </w:r>
      <w:r w:rsidR="001675EF">
        <w:rPr>
          <w:rFonts w:hint="eastAsia"/>
        </w:rPr>
        <w:t>或者</w:t>
      </w:r>
      <w:r w:rsidR="001675EF">
        <w:rPr>
          <w:rFonts w:hint="eastAsia"/>
        </w:rPr>
        <w:t>-1</w:t>
      </w:r>
      <w:r w:rsidR="00CE464E">
        <w:rPr>
          <w:rFonts w:hint="eastAsia"/>
        </w:rPr>
        <w:t>。</w:t>
      </w:r>
    </w:p>
    <w:p w14:paraId="673382A7" w14:textId="77777777" w:rsidR="00890D11" w:rsidRDefault="00EA2DA2">
      <w:pPr>
        <w:pStyle w:val="a0"/>
        <w:ind w:firstLine="372"/>
      </w:pPr>
      <w:r>
        <w:rPr>
          <w:rFonts w:hint="eastAsia"/>
        </w:rPr>
        <w:t>假设</w:t>
      </w:r>
      <w:r w:rsidR="009D1C68">
        <w:rPr>
          <w:rFonts w:hint="eastAsia"/>
        </w:rPr>
        <w:t>机器人</w:t>
      </w:r>
      <w:r w:rsidR="00982BC6">
        <w:rPr>
          <w:rFonts w:hint="eastAsia"/>
        </w:rPr>
        <w:t>r</w:t>
      </w:r>
      <w:r w:rsidR="00982BC6">
        <w:rPr>
          <w:rFonts w:hint="eastAsia"/>
        </w:rPr>
        <w:t>的</w:t>
      </w:r>
      <w:r w:rsidR="00982BC6">
        <w:rPr>
          <w:rFonts w:hint="eastAsia"/>
        </w:rPr>
        <w:t>F-R</w:t>
      </w:r>
      <w:r w:rsidR="00982BC6">
        <w:rPr>
          <w:rFonts w:hint="eastAsia"/>
        </w:rPr>
        <w:t>快照</w:t>
      </w:r>
      <w:bookmarkStart w:id="1054" w:name="OLE_LINK563"/>
      <w:bookmarkStart w:id="1055" w:name="OLE_LINK564"/>
      <w:bookmarkStart w:id="1056" w:name="OLE_LINK565"/>
      <w:bookmarkStart w:id="1057" w:name="OLE_LINK566"/>
      <w:bookmarkStart w:id="1058" w:name="OLE_LINK567"/>
      <w:bookmarkStart w:id="1059" w:name="OLE_LINK568"/>
      <w:bookmarkStart w:id="1060" w:name="OLE_LINK569"/>
      <w:bookmarkStart w:id="1061" w:name="OLE_LINK570"/>
      <w:bookmarkStart w:id="1062" w:name="OLE_LINK571"/>
      <w:bookmarkStart w:id="1063" w:name="OLE_LINK572"/>
      <w:bookmarkStart w:id="1064" w:name="OLE_LINK573"/>
      <w:bookmarkStart w:id="1065" w:name="OLE_LINK574"/>
      <w:bookmarkStart w:id="1066" w:name="OLE_LINK575"/>
      <w:bookmarkStart w:id="1067" w:name="OLE_LINK576"/>
      <w:bookmarkStart w:id="1068" w:name="OLE_LINK577"/>
      <w:bookmarkStart w:id="1069" w:name="OLE_LINK578"/>
      <w:bookmarkStart w:id="1070" w:name="OLE_LINK579"/>
      <w:bookmarkStart w:id="1071" w:name="OLE_LINK580"/>
      <w:bookmarkStart w:id="1072" w:name="OLE_LINK581"/>
      <m:oMath>
        <m:sSubSup>
          <m:sSubSupPr>
            <m:ctrlPr>
              <w:rPr>
                <w:rFonts w:ascii="Cambria Math" w:hAnsi="Cambria Math"/>
              </w:rPr>
            </m:ctrlPr>
          </m:sSubSupPr>
          <m:e>
            <w:bookmarkStart w:id="1073" w:name="OLE_LINK560"/>
            <w:bookmarkStart w:id="1074" w:name="OLE_LINK561"/>
            <w:bookmarkStart w:id="1075" w:name="OLE_LINK562"/>
            <m:r>
              <w:rPr>
                <w:rFonts w:ascii="Cambria Math" w:hAnsi="Cambria Math"/>
              </w:rPr>
              <m:t>δ</m:t>
            </m:r>
            <w:bookmarkEnd w:id="1073"/>
            <w:bookmarkEnd w:id="1074"/>
            <w:bookmarkEnd w:id="1075"/>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oMath>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r w:rsidR="001E4154">
        <w:rPr>
          <w:rFonts w:hint="eastAsia"/>
        </w:rPr>
        <w:t>满足移动算法</w:t>
      </w:r>
      <w:r w:rsidR="001E4154">
        <w:rPr>
          <w:rFonts w:hint="eastAsia"/>
        </w:rPr>
        <w:t>L</w:t>
      </w:r>
      <w:r w:rsidR="009D6DF6">
        <w:rPr>
          <w:rFonts w:hint="eastAsia"/>
        </w:rPr>
        <w:t>，使用</w:t>
      </w:r>
      <w:r w:rsidR="009D6DF6">
        <w:rPr>
          <w:rFonts w:hint="eastAsia"/>
        </w:rPr>
        <w:t>LTL</w:t>
      </w:r>
      <w:r w:rsidR="009D6DF6">
        <w:rPr>
          <w:rFonts w:hint="eastAsia"/>
        </w:rPr>
        <w:t>公式表示如下：</w:t>
      </w:r>
    </w:p>
    <w:p w14:paraId="3E2836FB" w14:textId="77777777" w:rsidR="00CA4174" w:rsidRDefault="00CA4174">
      <w:pPr>
        <w:pStyle w:val="a0"/>
        <w:ind w:firstLine="372"/>
      </w:pPr>
    </w:p>
    <w:p w14:paraId="27D20DC2" w14:textId="77777777" w:rsidR="00CA4174" w:rsidRPr="0064720F" w:rsidRDefault="008334C3">
      <w:pPr>
        <w:pStyle w:val="a0"/>
        <w:ind w:firstLine="372"/>
      </w:pPr>
      <m:oMathPara>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r>
            <w:rPr>
              <w:rFonts w:ascii="Cambria Math" w:hAnsi="Cambria Math"/>
            </w:rPr>
            <m:t>⊧L</m:t>
          </m:r>
        </m:oMath>
      </m:oMathPara>
    </w:p>
    <w:p w14:paraId="40668565" w14:textId="77777777" w:rsidR="009830EE" w:rsidRDefault="009830EE" w:rsidP="00B31951">
      <w:pPr>
        <w:pStyle w:val="a0"/>
        <w:ind w:firstLine="372"/>
        <w:jc w:val="center"/>
      </w:pPr>
    </w:p>
    <w:p w14:paraId="38185D31" w14:textId="77777777" w:rsidR="009830EE" w:rsidRDefault="00985760">
      <w:pPr>
        <w:pStyle w:val="a0"/>
        <w:ind w:firstLine="372"/>
      </w:pPr>
      <w:r>
        <w:rPr>
          <w:rFonts w:hint="eastAsia"/>
        </w:rPr>
        <w:t>定义</w:t>
      </w:r>
      <w:r w:rsidR="00A7102F">
        <w:rPr>
          <w:rFonts w:hint="eastAsia"/>
        </w:rPr>
        <w:t>移动算法</w:t>
      </w:r>
      <w:r w:rsidR="00A7102F">
        <w:rPr>
          <w:rFonts w:hint="eastAsia"/>
        </w:rPr>
        <w:t>L</w:t>
      </w:r>
      <w:r w:rsidR="00A7102F">
        <w:rPr>
          <w:rFonts w:hint="eastAsia"/>
        </w:rPr>
        <w:t>的决策的移动方向是</w:t>
      </w:r>
      <m:oMath>
        <m:sSub>
          <m:sSubPr>
            <m:ctrlPr>
              <w:rPr>
                <w:rFonts w:ascii="Cambria Math" w:hAnsi="Cambria Math"/>
              </w:rPr>
            </m:ctrlPr>
          </m:sSubPr>
          <m:e>
            <m:r>
              <w:rPr>
                <w:rFonts w:ascii="Cambria Math" w:hAnsi="Cambria Math"/>
              </w:rPr>
              <m:t>β</m:t>
            </m:r>
          </m:e>
          <m:sub>
            <m:r>
              <w:rPr>
                <w:rFonts w:ascii="Cambria Math" w:hAnsi="Cambria Math"/>
              </w:rPr>
              <m:t>L</m:t>
            </m:r>
          </m:sub>
        </m:sSub>
      </m:oMath>
      <w:r w:rsidR="0002744C">
        <w:rPr>
          <w:rFonts w:hint="eastAsia"/>
        </w:rPr>
        <w:t>，</w:t>
      </w:r>
      <w:r w:rsidR="00B372F2">
        <w:rPr>
          <w:rFonts w:hint="eastAsia"/>
        </w:rPr>
        <w:t>那么</w:t>
      </w:r>
      <w:r>
        <w:rPr>
          <w:rFonts w:hint="eastAsia"/>
        </w:rPr>
        <w:t>机器人</w:t>
      </w:r>
      <w:r w:rsidR="00FB0826">
        <w:rPr>
          <w:rFonts w:hint="eastAsia"/>
        </w:rPr>
        <w:t>r</w:t>
      </w:r>
      <w:r w:rsidR="00FB0826">
        <w:rPr>
          <w:rFonts w:hint="eastAsia"/>
        </w:rPr>
        <w:t>位置结点编号的移动量</w:t>
      </w:r>
      <m:oMath>
        <m:sSub>
          <m:sSubPr>
            <m:ctrlPr>
              <w:rPr>
                <w:rFonts w:ascii="Cambria Math" w:hAnsi="Cambria Math"/>
              </w:rPr>
            </m:ctrlPr>
          </m:sSubPr>
          <m:e>
            <m:r>
              <w:rPr>
                <w:rFonts w:ascii="Cambria Math" w:hAnsi="Cambria Math"/>
              </w:rPr>
              <m:t>M</m:t>
            </m:r>
          </m:e>
          <m:sub>
            <m:r>
              <w:rPr>
                <w:rFonts w:ascii="Cambria Math" w:hAnsi="Cambria Math"/>
              </w:rPr>
              <m:t>r</m:t>
            </m:r>
          </m:sub>
        </m:sSub>
      </m:oMath>
      <w:r w:rsidR="00FB0826">
        <w:rPr>
          <w:rFonts w:hint="eastAsia"/>
        </w:rPr>
        <w:t>的定义如下：</w:t>
      </w:r>
    </w:p>
    <w:p w14:paraId="19BBF10D" w14:textId="77777777" w:rsidR="00FB0826" w:rsidRDefault="00FB0826">
      <w:pPr>
        <w:pStyle w:val="a0"/>
        <w:ind w:firstLine="372"/>
      </w:pPr>
    </w:p>
    <w:p w14:paraId="5A1B47CD" w14:textId="77777777" w:rsidR="00C442F8" w:rsidRPr="009A76C9" w:rsidRDefault="008334C3" w:rsidP="00C442F8">
      <w:pPr>
        <w:pStyle w:val="a0"/>
        <w:ind w:firstLine="372"/>
      </w:pPr>
      <m:oMathPara>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w:bookmarkStart w:id="1076" w:name="OLE_LINK582"/>
                      <w:bookmarkStart w:id="1077" w:name="OLE_LINK583"/>
                      <m:r>
                        <m:rPr>
                          <m:scr m:val="script"/>
                        </m:rPr>
                        <w:rPr>
                          <w:rFonts w:ascii="Cambria Math" w:hAnsi="Cambria Math"/>
                        </w:rPr>
                        <m:t>F</m:t>
                      </m:r>
                      <w:bookmarkEnd w:id="1076"/>
                      <w:bookmarkEnd w:id="1077"/>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e>
                  <m:r>
                    <w:rPr>
                      <w:rFonts w:ascii="Cambria Math" w:hAnsi="Cambria Math"/>
                    </w:rPr>
                    <m:t>-1   if  (</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=Font)</m:t>
                  </m:r>
                </m:e>
              </m:eqArr>
            </m:e>
          </m:d>
          <m:r>
            <w:rPr>
              <w:rFonts w:ascii="Cambria Math" w:hAnsi="Cambria Math"/>
            </w:rPr>
            <m:t xml:space="preserve"> </m:t>
          </m:r>
          <m:r>
            <m:rPr>
              <m:sty m:val="b"/>
            </m:rPr>
            <w:rPr>
              <w:rFonts w:ascii="Cambria Math" w:hAnsi="Cambria Math"/>
            </w:rPr>
            <m:t>（移动量公式）</m:t>
          </m:r>
        </m:oMath>
      </m:oMathPara>
    </w:p>
    <w:p w14:paraId="639E79A2" w14:textId="77777777" w:rsidR="00C442F8" w:rsidRPr="00763BC4" w:rsidRDefault="00C442F8" w:rsidP="00C442F8">
      <w:pPr>
        <w:pStyle w:val="a0"/>
        <w:ind w:firstLineChars="0" w:firstLine="0"/>
      </w:pPr>
      <w:r>
        <w:rPr>
          <w:rFonts w:hint="eastAsia"/>
        </w:rPr>
        <w:t>环形拓扑结构空间，对于同一机器人</w:t>
      </w:r>
      <w:r>
        <w:rPr>
          <w:rFonts w:hint="eastAsia"/>
        </w:rPr>
        <w:t>r</w:t>
      </w:r>
      <w:r w:rsidR="006861FC">
        <w:rPr>
          <w:rFonts w:hint="eastAsia"/>
        </w:rPr>
        <w:t>来在位置</w:t>
      </w:r>
      <m:oMath>
        <m:r>
          <m:rPr>
            <m:sty m:val="p"/>
          </m:rPr>
          <w:rPr>
            <w:rFonts w:ascii="Cambria Math" w:hAnsi="Cambria Math"/>
          </w:rPr>
          <m:t>c(r)</m:t>
        </m:r>
      </m:oMath>
      <w:r w:rsidR="006861FC">
        <w:rPr>
          <w:rFonts w:hint="eastAsia"/>
        </w:rPr>
        <w:t>的顺时针和逆时针快照</w:t>
      </w:r>
      <w:r w:rsidR="006861FC">
        <w:rPr>
          <w:rFonts w:hint="eastAsia"/>
        </w:rPr>
        <w:t>F-R</w:t>
      </w:r>
      <w:r w:rsidR="006861FC">
        <w:rPr>
          <w:rFonts w:hint="eastAsia"/>
        </w:rPr>
        <w:t>序列</w:t>
      </w:r>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oMath>
      <w:r w:rsidR="00895F16">
        <w:rPr>
          <w:rFonts w:hint="eastAsia"/>
        </w:rPr>
        <w:t>，</w:t>
      </w:r>
      <w:r w:rsidR="00CF5354">
        <w:rPr>
          <w:rFonts w:hint="eastAsia"/>
        </w:rPr>
        <w:t>即机器人</w:t>
      </w:r>
      <w:r w:rsidR="00CF5354">
        <w:rPr>
          <w:rFonts w:hint="eastAsia"/>
        </w:rPr>
        <w:t>r</w:t>
      </w:r>
      <w:r w:rsidR="00CF5354">
        <w:rPr>
          <w:rFonts w:hint="eastAsia"/>
        </w:rPr>
        <w:t>的快照</w:t>
      </w:r>
      <w:r w:rsidR="00CF5354">
        <w:rPr>
          <w:rFonts w:hint="eastAsia"/>
        </w:rPr>
        <w:t>F-R</w:t>
      </w:r>
      <w:r w:rsidR="00CF5354">
        <w:rPr>
          <w:rFonts w:hint="eastAsia"/>
        </w:rPr>
        <w:t>序列是对称的。</w:t>
      </w:r>
      <w:r w:rsidR="00E66FBB">
        <w:rPr>
          <w:rFonts w:hint="eastAsia"/>
        </w:rPr>
        <w:t>若</w:t>
      </w:r>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m:rPr>
            <m:sty m:val="p"/>
          </m:rPr>
          <w:rPr>
            <w:rFonts w:ascii="Cambria Math" w:hAnsi="Cambria Math"/>
          </w:rPr>
          <m:t>⊧L∧</m:t>
        </m:r>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L</m:t>
        </m:r>
      </m:oMath>
      <w:r w:rsidR="00E66FBB">
        <w:rPr>
          <w:rFonts w:hint="eastAsia"/>
        </w:rPr>
        <w:t>时，</w:t>
      </w:r>
      <w:r w:rsidR="00EF5074">
        <w:rPr>
          <w:rFonts w:hint="eastAsia"/>
        </w:rPr>
        <w:t>规则</w:t>
      </w:r>
      <w:r w:rsidR="00EF5074">
        <w:rPr>
          <w:rFonts w:hint="eastAsia"/>
        </w:rPr>
        <w:t>L</w:t>
      </w:r>
      <w:r w:rsidR="00EF5074">
        <w:rPr>
          <w:rFonts w:hint="eastAsia"/>
        </w:rPr>
        <w:t>的</w:t>
      </w:r>
      <m:oMath>
        <m:sSub>
          <m:sSubPr>
            <m:ctrlPr>
              <w:rPr>
                <w:rFonts w:ascii="Cambria Math" w:hAnsi="Cambria Math"/>
              </w:rPr>
            </m:ctrlPr>
          </m:sSubPr>
          <m:e>
            <m:r>
              <w:rPr>
                <w:rFonts w:ascii="Cambria Math" w:hAnsi="Cambria Math"/>
              </w:rPr>
              <m:t>β</m:t>
            </m:r>
          </m:e>
          <m:sub>
            <m:r>
              <w:rPr>
                <w:rFonts w:ascii="Cambria Math" w:hAnsi="Cambria Math"/>
              </w:rPr>
              <m:t>L</m:t>
            </m:r>
          </m:sub>
        </m:sSub>
      </m:oMath>
      <w:r w:rsidR="00EF5074">
        <w:rPr>
          <w:rFonts w:hint="eastAsia"/>
        </w:rPr>
        <w:t>无论是前进或者后退，</w:t>
      </w:r>
      <w:r w:rsidR="009A76C9">
        <w:rPr>
          <w:rFonts w:hint="eastAsia"/>
        </w:rPr>
        <w:t>此时</w:t>
      </w:r>
      <w:r w:rsidR="00EB141D">
        <w:rPr>
          <w:rFonts w:hint="eastAsia"/>
        </w:rPr>
        <w:t>依据</w:t>
      </w:r>
      <w:r w:rsidR="00451C18">
        <w:rPr>
          <w:rFonts w:hint="eastAsia"/>
        </w:rPr>
        <w:t>移动量公式可知</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{1,-1}</m:t>
        </m:r>
      </m:oMath>
      <w:r w:rsidR="00714935">
        <w:rPr>
          <w:rFonts w:hint="eastAsia"/>
        </w:rPr>
        <w:t>，即机器人的移动量是</w:t>
      </w:r>
      <w:r w:rsidR="00714935">
        <w:rPr>
          <w:rFonts w:hint="eastAsia"/>
        </w:rPr>
        <w:t>1</w:t>
      </w:r>
      <w:r w:rsidR="003E2C08">
        <w:rPr>
          <w:rFonts w:hint="eastAsia"/>
        </w:rPr>
        <w:t>或者</w:t>
      </w:r>
      <w:r w:rsidR="003E2C08">
        <w:rPr>
          <w:rFonts w:hint="eastAsia"/>
        </w:rPr>
        <w:t xml:space="preserve"> </w:t>
      </w:r>
      <w:r w:rsidR="00714935">
        <w:rPr>
          <w:rFonts w:hint="eastAsia"/>
        </w:rPr>
        <w:t>-1</w:t>
      </w:r>
      <w:r w:rsidR="00714935">
        <w:rPr>
          <w:rFonts w:hint="eastAsia"/>
        </w:rPr>
        <w:t>。</w:t>
      </w:r>
      <w:r w:rsidR="00763BC4">
        <w:rPr>
          <w:rFonts w:hint="eastAsia"/>
        </w:rPr>
        <w:t>当然，机器人不能匹配任何一个移动规则时，其</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0</m:t>
        </m:r>
      </m:oMath>
      <w:r w:rsidR="00375A23">
        <w:rPr>
          <w:rFonts w:hint="eastAsia"/>
        </w:rPr>
        <w:t>。</w:t>
      </w:r>
    </w:p>
    <w:p w14:paraId="51AD26D9" w14:textId="77777777" w:rsidR="00B556F3" w:rsidRPr="00DE10CB" w:rsidRDefault="00B556F3" w:rsidP="00C442F8">
      <w:pPr>
        <w:pStyle w:val="a0"/>
        <w:ind w:firstLineChars="0" w:firstLine="0"/>
      </w:pPr>
      <w:r>
        <w:rPr>
          <w:rFonts w:hint="eastAsia"/>
        </w:rPr>
        <w:t xml:space="preserve">    </w:t>
      </w:r>
      <w:r>
        <w:rPr>
          <w:rFonts w:hint="eastAsia"/>
        </w:rPr>
        <w:t>机器人进入移动阶段，其下一个位置结点编号</w:t>
      </w:r>
      <w:r w:rsidR="000C3C8D">
        <w:rPr>
          <w:rFonts w:hint="eastAsia"/>
        </w:rPr>
        <w:t>为</w:t>
      </w:r>
      <m:oMath>
        <m:r>
          <m:rPr>
            <m:sty m:val="p"/>
          </m:rPr>
          <w:rPr>
            <w:rFonts w:ascii="Cambria Math" w:hAnsi="Cambria Math"/>
          </w:rPr>
          <m:t>next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r</m:t>
                </m:r>
              </m:e>
            </m:d>
          </m:e>
        </m:d>
        <m:r>
          <m:rPr>
            <m:sty m:val="p"/>
          </m:rPr>
          <w:rPr>
            <w:rFonts w:ascii="Cambria Math" w:hAnsi="Cambria Math"/>
          </w:rPr>
          <m:t>=c</m:t>
        </m:r>
        <m:d>
          <m:dPr>
            <m:ctrlPr>
              <w:rPr>
                <w:rFonts w:ascii="Cambria Math" w:hAnsi="Cambria Math"/>
              </w:rPr>
            </m:ctrlPr>
          </m:dPr>
          <m:e>
            <m:r>
              <m:rPr>
                <m:sty m:val="p"/>
              </m:rPr>
              <w:rPr>
                <w:rFonts w:ascii="Cambria Math" w:hAnsi="Cambria Math"/>
              </w:rPr>
              <m:t>r</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r</m:t>
            </m:r>
          </m:sub>
        </m:sSub>
      </m:oMath>
      <w:r w:rsidR="000047B0">
        <w:rPr>
          <w:rFonts w:hint="eastAsia"/>
        </w:rPr>
        <w:t>。</w:t>
      </w:r>
      <w:r w:rsidR="00C85245">
        <w:rPr>
          <w:rFonts w:hint="eastAsia"/>
        </w:rPr>
        <w:t>机器人在新的位置，改变了整个系统中机器人的快照</w:t>
      </w:r>
      <w:r w:rsidR="00C85245">
        <w:rPr>
          <w:rFonts w:hint="eastAsia"/>
        </w:rPr>
        <w:t>F-R</w:t>
      </w:r>
      <w:r w:rsidR="00C85245">
        <w:rPr>
          <w:rFonts w:hint="eastAsia"/>
        </w:rPr>
        <w:t>序列，</w:t>
      </w:r>
      <w:r w:rsidR="004A58CA">
        <w:rPr>
          <w:rFonts w:hint="eastAsia"/>
        </w:rPr>
        <w:t>机器人根据新的快照</w:t>
      </w:r>
      <w:r w:rsidR="004A58CA">
        <w:rPr>
          <w:rFonts w:hint="eastAsia"/>
        </w:rPr>
        <w:t>F-R</w:t>
      </w:r>
      <w:r w:rsidR="004A58CA">
        <w:rPr>
          <w:rFonts w:hint="eastAsia"/>
        </w:rPr>
        <w:t>序列，做出对应的机器人移动决策。</w:t>
      </w:r>
    </w:p>
    <w:p w14:paraId="7AB83B5B" w14:textId="77777777" w:rsidR="00B87609" w:rsidRDefault="009830EE" w:rsidP="009830EE">
      <w:pPr>
        <w:pStyle w:val="2"/>
        <w:spacing w:before="71" w:after="71"/>
      </w:pPr>
      <w:r>
        <w:rPr>
          <w:rFonts w:hint="eastAsia"/>
        </w:rPr>
        <w:t>任意初始状态和</w:t>
      </w:r>
      <w:r w:rsidR="00267DDB">
        <w:rPr>
          <w:rFonts w:hint="eastAsia"/>
        </w:rPr>
        <w:t>永恒探索验证</w:t>
      </w:r>
      <w:r w:rsidR="006A699B">
        <w:rPr>
          <w:rFonts w:hint="eastAsia"/>
        </w:rPr>
        <w:t>LTL</w:t>
      </w:r>
      <w:r w:rsidR="006A699B">
        <w:rPr>
          <w:rFonts w:hint="eastAsia"/>
        </w:rPr>
        <w:t>公式</w:t>
      </w:r>
    </w:p>
    <w:p w14:paraId="08C9FAD0" w14:textId="77777777" w:rsidR="00B87609" w:rsidRDefault="00811DD7" w:rsidP="00183565">
      <w:pPr>
        <w:pStyle w:val="a0"/>
        <w:ind w:firstLineChars="0" w:firstLine="360"/>
      </w:pPr>
      <w:r>
        <w:rPr>
          <w:rFonts w:hint="eastAsia"/>
        </w:rPr>
        <w:t>空间探索</w:t>
      </w:r>
      <w:r w:rsidR="007F0E65">
        <w:rPr>
          <w:rFonts w:hint="eastAsia"/>
        </w:rPr>
        <w:t>时</w:t>
      </w:r>
      <w:r w:rsidR="00786777">
        <w:rPr>
          <w:rFonts w:hint="eastAsia"/>
        </w:rPr>
        <w:t>，</w:t>
      </w:r>
      <w:r w:rsidR="003D3FDC">
        <w:rPr>
          <w:rFonts w:hint="eastAsia"/>
        </w:rPr>
        <w:t>机器人都有一个初始位置</w:t>
      </w:r>
      <w:r w:rsidR="00425B6F">
        <w:rPr>
          <w:rFonts w:hint="eastAsia"/>
        </w:rPr>
        <w:t>。</w:t>
      </w:r>
      <w:r w:rsidR="000A6D99">
        <w:rPr>
          <w:rFonts w:hint="eastAsia"/>
        </w:rPr>
        <w:t>机器人移动永恒探索</w:t>
      </w:r>
      <w:r w:rsidR="002C243C">
        <w:rPr>
          <w:rFonts w:hint="eastAsia"/>
        </w:rPr>
        <w:t>算法</w:t>
      </w:r>
      <w:r w:rsidR="00E36A71">
        <w:rPr>
          <w:rFonts w:hint="eastAsia"/>
        </w:rPr>
        <w:t>是机器人</w:t>
      </w:r>
      <w:r w:rsidR="002C243C">
        <w:rPr>
          <w:rFonts w:hint="eastAsia"/>
        </w:rPr>
        <w:t>任意初始状态下，</w:t>
      </w:r>
      <w:r w:rsidR="00E75968">
        <w:rPr>
          <w:rFonts w:hint="eastAsia"/>
        </w:rPr>
        <w:t>机器人移动</w:t>
      </w:r>
      <w:r w:rsidR="001A66D4">
        <w:rPr>
          <w:rFonts w:hint="eastAsia"/>
        </w:rPr>
        <w:t>探索</w:t>
      </w:r>
      <w:r w:rsidR="00842A78">
        <w:rPr>
          <w:rFonts w:hint="eastAsia"/>
        </w:rPr>
        <w:t>是</w:t>
      </w:r>
      <w:r w:rsidR="002C243C">
        <w:rPr>
          <w:rFonts w:hint="eastAsia"/>
        </w:rPr>
        <w:t>永恒探索</w:t>
      </w:r>
      <w:r w:rsidR="003E3612">
        <w:rPr>
          <w:rFonts w:hint="eastAsia"/>
        </w:rPr>
        <w:t>的</w:t>
      </w:r>
      <w:r w:rsidR="00840A67">
        <w:rPr>
          <w:rFonts w:hint="eastAsia"/>
        </w:rPr>
        <w:t>。</w:t>
      </w:r>
      <w:r w:rsidR="007E596D">
        <w:rPr>
          <w:rFonts w:hint="eastAsia"/>
        </w:rPr>
        <w:t>由于在机器人移动过程中，满足不冲撞性</w:t>
      </w:r>
      <w:r w:rsidR="00FD18A0">
        <w:rPr>
          <w:rFonts w:hint="eastAsia"/>
        </w:rPr>
        <w:t>，所以，机器人在环形拓扑结构空间上，顺时针顺序</w:t>
      </w:r>
      <w:r w:rsidR="00AA4FEB">
        <w:rPr>
          <w:rFonts w:hint="eastAsia"/>
        </w:rPr>
        <w:t>是不变的</w:t>
      </w:r>
      <w:r w:rsidR="002C75FF">
        <w:rPr>
          <w:rFonts w:hint="eastAsia"/>
        </w:rPr>
        <w:t>，即按照顺时针，机器人</w:t>
      </w:r>
      <w:r w:rsidR="002C75FF">
        <w:rPr>
          <w:rFonts w:hint="eastAsia"/>
        </w:rPr>
        <w:t>A</w:t>
      </w:r>
      <w:r w:rsidR="002C75FF">
        <w:rPr>
          <w:rFonts w:hint="eastAsia"/>
        </w:rPr>
        <w:t>在</w:t>
      </w:r>
      <w:r w:rsidR="00DC4C14">
        <w:rPr>
          <w:rFonts w:hint="eastAsia"/>
        </w:rPr>
        <w:t>机器人</w:t>
      </w:r>
      <w:r w:rsidR="00DC4C14">
        <w:rPr>
          <w:rFonts w:hint="eastAsia"/>
        </w:rPr>
        <w:t>B</w:t>
      </w:r>
      <w:r w:rsidR="008D23E6">
        <w:rPr>
          <w:rFonts w:hint="eastAsia"/>
        </w:rPr>
        <w:t>的前面，在随后的状态中，机器人</w:t>
      </w:r>
      <w:r w:rsidR="008D23E6">
        <w:rPr>
          <w:rFonts w:hint="eastAsia"/>
        </w:rPr>
        <w:t>A</w:t>
      </w:r>
      <w:r w:rsidR="008D23E6">
        <w:rPr>
          <w:rFonts w:hint="eastAsia"/>
        </w:rPr>
        <w:t>一直会在机器人</w:t>
      </w:r>
      <w:r w:rsidR="008D23E6">
        <w:rPr>
          <w:rFonts w:hint="eastAsia"/>
        </w:rPr>
        <w:t>B</w:t>
      </w:r>
      <w:r w:rsidR="008D23E6">
        <w:rPr>
          <w:rFonts w:hint="eastAsia"/>
        </w:rPr>
        <w:t>的前面。</w:t>
      </w:r>
    </w:p>
    <w:p w14:paraId="47A7AEA4" w14:textId="77777777" w:rsidR="00D40DCD" w:rsidRDefault="0063067B" w:rsidP="00183565">
      <w:pPr>
        <w:pStyle w:val="a0"/>
        <w:ind w:firstLineChars="0" w:firstLine="360"/>
      </w:pPr>
      <w:r>
        <w:rPr>
          <w:rFonts w:hint="eastAsia"/>
        </w:rPr>
        <w:t>验证代码</w:t>
      </w:r>
      <w:r w:rsidR="008F2A33">
        <w:rPr>
          <w:rFonts w:hint="eastAsia"/>
        </w:rPr>
        <w:t>可以</w:t>
      </w:r>
      <w:r w:rsidR="00443F07">
        <w:rPr>
          <w:rFonts w:hint="eastAsia"/>
        </w:rPr>
        <w:t>直接使用</w:t>
      </w:r>
      <w:r w:rsidR="00D40DCD">
        <w:rPr>
          <w:rFonts w:hint="eastAsia"/>
        </w:rPr>
        <w:t>LTL</w:t>
      </w:r>
      <w:r w:rsidR="00D40DCD">
        <w:rPr>
          <w:rFonts w:hint="eastAsia"/>
        </w:rPr>
        <w:t>公式</w:t>
      </w:r>
      <w:r>
        <w:rPr>
          <w:rFonts w:hint="eastAsia"/>
        </w:rPr>
        <w:t>描述机器人</w:t>
      </w:r>
      <w:r w:rsidR="004A49AE">
        <w:rPr>
          <w:rFonts w:hint="eastAsia"/>
        </w:rPr>
        <w:t>移动算法状态可满足的性质，如下所示：</w:t>
      </w:r>
    </w:p>
    <w:p w14:paraId="06E3A272" w14:textId="77777777" w:rsidR="00E87BD4" w:rsidRPr="001B3E53" w:rsidRDefault="008334C3" w:rsidP="001B3E53">
      <w:pPr>
        <w:pStyle w:val="a0"/>
        <w:ind w:firstLine="372"/>
      </w:pPr>
      <m:oMathPara>
        <m:oMath>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14:paraId="65DBB339" w14:textId="77777777" w:rsidR="00B87609" w:rsidRPr="00E87BD4" w:rsidRDefault="001B3E53" w:rsidP="00E84FD5">
      <w:pPr>
        <w:pStyle w:val="a0"/>
        <w:ind w:firstLineChars="0" w:firstLine="0"/>
      </w:pPr>
      <w:r>
        <w:rPr>
          <w:rFonts w:hint="eastAsia"/>
        </w:rPr>
        <w:t>对于任意机器人，对于环形拓扑空间上的每个位置结点，都可以重复访问。</w:t>
      </w:r>
    </w:p>
    <w:p w14:paraId="38777A4F" w14:textId="77777777" w:rsidR="00B87609" w:rsidRDefault="00305BDC" w:rsidP="00AD3304">
      <w:pPr>
        <w:pStyle w:val="2"/>
        <w:spacing w:before="71" w:after="71"/>
      </w:pPr>
      <w:r>
        <w:rPr>
          <w:rFonts w:hint="eastAsia"/>
        </w:rPr>
        <w:t>最小移动算法在三种调度策略下的结果</w:t>
      </w:r>
    </w:p>
    <w:p w14:paraId="5A9BF20D" w14:textId="77777777" w:rsidR="00AD3304" w:rsidRPr="00AD3304" w:rsidRDefault="005C1982" w:rsidP="00AD3304">
      <w:pPr>
        <w:pStyle w:val="a0"/>
        <w:ind w:firstLine="372"/>
      </w:pPr>
      <w:r>
        <w:rPr>
          <w:rFonts w:hint="eastAsia"/>
        </w:rPr>
        <w:t>在完全同步调度策略</w:t>
      </w:r>
      <w:r>
        <w:rPr>
          <w:rFonts w:hint="eastAsia"/>
        </w:rPr>
        <w:t>(</w:t>
      </w:r>
      <w:proofErr w:type="spellStart"/>
      <w:r>
        <w:rPr>
          <w:rFonts w:hint="eastAsia"/>
        </w:rPr>
        <w:t>FSYNC,Fully</w:t>
      </w:r>
      <w:proofErr w:type="spellEnd"/>
      <w:r>
        <w:rPr>
          <w:rFonts w:hint="eastAsia"/>
        </w:rPr>
        <w:t xml:space="preserve"> Synchronous)</w:t>
      </w:r>
      <w:r>
        <w:rPr>
          <w:rFonts w:hint="eastAsia"/>
        </w:rPr>
        <w:t>、</w:t>
      </w:r>
      <w:bookmarkStart w:id="1078" w:name="OLE_LINK522"/>
      <w:bookmarkStart w:id="1079" w:name="OLE_LINK523"/>
      <w:r>
        <w:rPr>
          <w:rFonts w:hint="eastAsia"/>
        </w:rPr>
        <w:t>半同步调度策略</w:t>
      </w:r>
      <w:bookmarkEnd w:id="1078"/>
      <w:bookmarkEnd w:id="1079"/>
      <w:r>
        <w:rPr>
          <w:rFonts w:hint="eastAsia"/>
        </w:rPr>
        <w:t>(</w:t>
      </w:r>
      <w:proofErr w:type="spellStart"/>
      <w:r>
        <w:rPr>
          <w:rFonts w:hint="eastAsia"/>
        </w:rPr>
        <w:t>SSYNC,Semi</w:t>
      </w:r>
      <w:proofErr w:type="spellEnd"/>
      <w:r>
        <w:rPr>
          <w:rFonts w:hint="eastAsia"/>
        </w:rPr>
        <w:t xml:space="preserve"> Synchronous)</w:t>
      </w:r>
      <w:r>
        <w:rPr>
          <w:rFonts w:hint="eastAsia"/>
        </w:rPr>
        <w:t>，验证最小</w:t>
      </w:r>
      <w:r>
        <w:rPr>
          <w:rFonts w:hint="eastAsia"/>
        </w:rPr>
        <w:lastRenderedPageBreak/>
        <w:t>移动算法是满足对环形拓扑结构空间的永恒探索</w:t>
      </w:r>
      <w:r w:rsidR="00C32A36">
        <w:rPr>
          <w:rFonts w:hint="eastAsia"/>
        </w:rPr>
        <w:t>，</w:t>
      </w:r>
      <w:r w:rsidR="00AB25A1">
        <w:rPr>
          <w:rFonts w:hint="eastAsia"/>
        </w:rPr>
        <w:t>在</w:t>
      </w:r>
      <w:bookmarkStart w:id="1080" w:name="OLE_LINK559"/>
      <w:bookmarkStart w:id="1081" w:name="OLE_LINK584"/>
      <w:r>
        <w:rPr>
          <w:rFonts w:hint="eastAsia"/>
        </w:rPr>
        <w:t>完全异步调度策略</w:t>
      </w:r>
      <w:bookmarkEnd w:id="1080"/>
      <w:bookmarkEnd w:id="1081"/>
      <w:r>
        <w:rPr>
          <w:rFonts w:hint="eastAsia"/>
        </w:rPr>
        <w:t>(</w:t>
      </w:r>
      <w:proofErr w:type="spellStart"/>
      <w:r>
        <w:rPr>
          <w:rFonts w:hint="eastAsia"/>
        </w:rPr>
        <w:t>ASYNC,Asynchronous</w:t>
      </w:r>
      <w:proofErr w:type="spellEnd"/>
      <w:r>
        <w:rPr>
          <w:rFonts w:hint="eastAsia"/>
        </w:rPr>
        <w:t>)</w:t>
      </w:r>
      <w:r w:rsidR="00094276">
        <w:rPr>
          <w:rFonts w:hint="eastAsia"/>
        </w:rPr>
        <w:t>下，不满足对环形拓扑结构空间的永恒探索。</w:t>
      </w:r>
    </w:p>
    <w:p w14:paraId="2BA1D642" w14:textId="77777777" w:rsidR="00B87609" w:rsidRDefault="00113891">
      <w:pPr>
        <w:pStyle w:val="a0"/>
        <w:ind w:firstLine="372"/>
      </w:pPr>
      <w:bookmarkStart w:id="1082" w:name="OLE_LINK517"/>
      <w:bookmarkStart w:id="1083" w:name="OLE_LINK518"/>
      <w:r>
        <w:rPr>
          <w:rFonts w:hint="eastAsia"/>
        </w:rPr>
        <w:t>完全同步调度策略</w:t>
      </w:r>
      <w:r w:rsidR="007B07E6">
        <w:rPr>
          <w:rFonts w:hint="eastAsia"/>
        </w:rPr>
        <w:t>验证结果</w:t>
      </w:r>
      <w:r w:rsidR="00BD17F1">
        <w:rPr>
          <w:rFonts w:hint="eastAsia"/>
        </w:rPr>
        <w:t>如下：</w:t>
      </w:r>
    </w:p>
    <w:p w14:paraId="7AA56D47" w14:textId="77777777" w:rsidR="00173FF0" w:rsidRPr="00AB282C" w:rsidRDefault="00173FF0">
      <w:pPr>
        <w:pStyle w:val="a0"/>
        <w:ind w:firstLine="372"/>
      </w:pPr>
    </w:p>
    <w:tbl>
      <w:tblPr>
        <w:tblStyle w:val="afffb"/>
        <w:tblW w:w="0" w:type="auto"/>
        <w:jc w:val="center"/>
        <w:tblLook w:val="04A0" w:firstRow="1" w:lastRow="0" w:firstColumn="1" w:lastColumn="0" w:noHBand="0" w:noVBand="1"/>
      </w:tblPr>
      <w:tblGrid>
        <w:gridCol w:w="1741"/>
        <w:gridCol w:w="1741"/>
        <w:gridCol w:w="1741"/>
      </w:tblGrid>
      <w:tr w:rsidR="00AE6B0E" w14:paraId="4AFC45BE" w14:textId="77777777" w:rsidTr="00A4040A">
        <w:trPr>
          <w:trHeight w:val="183"/>
          <w:jc w:val="center"/>
        </w:trPr>
        <w:tc>
          <w:tcPr>
            <w:tcW w:w="1741" w:type="dxa"/>
          </w:tcPr>
          <w:p w14:paraId="375E2BB0" w14:textId="77777777" w:rsidR="00AE6B0E" w:rsidRDefault="00AE6B0E" w:rsidP="00A4040A">
            <w:pPr>
              <w:pStyle w:val="a0"/>
              <w:ind w:firstLineChars="0" w:firstLine="0"/>
              <w:jc w:val="center"/>
            </w:pPr>
            <w:bookmarkStart w:id="1084" w:name="OLE_LINK557"/>
            <w:bookmarkStart w:id="1085" w:name="OLE_LINK558"/>
            <w:bookmarkEnd w:id="1082"/>
            <w:bookmarkEnd w:id="1083"/>
            <w:r>
              <w:rPr>
                <w:rFonts w:hint="eastAsia"/>
              </w:rPr>
              <w:t>位置结点数</w:t>
            </w:r>
            <w:r>
              <w:rPr>
                <w:rFonts w:hint="eastAsia"/>
              </w:rPr>
              <w:t>n</w:t>
            </w:r>
          </w:p>
        </w:tc>
        <w:tc>
          <w:tcPr>
            <w:tcW w:w="1741" w:type="dxa"/>
          </w:tcPr>
          <w:p w14:paraId="32BED22F" w14:textId="77777777" w:rsidR="00AE6B0E" w:rsidRDefault="00AE6B0E" w:rsidP="008966DF">
            <w:pPr>
              <w:pStyle w:val="a0"/>
              <w:ind w:firstLineChars="0" w:firstLine="0"/>
              <w:jc w:val="center"/>
            </w:pPr>
            <w:r>
              <w:rPr>
                <w:rFonts w:hint="eastAsia"/>
              </w:rPr>
              <w:t>验证结果</w:t>
            </w:r>
          </w:p>
        </w:tc>
        <w:tc>
          <w:tcPr>
            <w:tcW w:w="1741" w:type="dxa"/>
          </w:tcPr>
          <w:p w14:paraId="5D922758" w14:textId="77777777" w:rsidR="00AE6B0E" w:rsidRDefault="00AE6B0E" w:rsidP="00DD0FF6">
            <w:pPr>
              <w:pStyle w:val="a0"/>
              <w:ind w:firstLineChars="0" w:firstLine="0"/>
              <w:jc w:val="center"/>
            </w:pPr>
            <w:r>
              <w:rPr>
                <w:rFonts w:hint="eastAsia"/>
              </w:rPr>
              <w:t>执行时间</w:t>
            </w:r>
            <w:r>
              <w:rPr>
                <w:rFonts w:hint="eastAsia"/>
              </w:rPr>
              <w:t>(</w:t>
            </w:r>
            <w:r w:rsidR="00DD0FF6">
              <w:rPr>
                <w:rFonts w:hint="eastAsia"/>
              </w:rPr>
              <w:t>min</w:t>
            </w:r>
            <w:r>
              <w:rPr>
                <w:rFonts w:hint="eastAsia"/>
              </w:rPr>
              <w:t>)</w:t>
            </w:r>
          </w:p>
        </w:tc>
      </w:tr>
      <w:tr w:rsidR="00AE6B0E" w14:paraId="14D8D617" w14:textId="77777777" w:rsidTr="00A4040A">
        <w:trPr>
          <w:trHeight w:val="183"/>
          <w:jc w:val="center"/>
        </w:trPr>
        <w:tc>
          <w:tcPr>
            <w:tcW w:w="1741" w:type="dxa"/>
          </w:tcPr>
          <w:p w14:paraId="4B0C5DA5" w14:textId="77777777" w:rsidR="00AE6B0E" w:rsidRDefault="00AE6B0E" w:rsidP="006B624F">
            <w:pPr>
              <w:pStyle w:val="a0"/>
              <w:ind w:firstLineChars="0" w:firstLine="0"/>
              <w:jc w:val="center"/>
            </w:pPr>
            <w:r>
              <w:rPr>
                <w:rFonts w:hint="eastAsia"/>
              </w:rPr>
              <w:t>10</w:t>
            </w:r>
          </w:p>
        </w:tc>
        <w:tc>
          <w:tcPr>
            <w:tcW w:w="1741" w:type="dxa"/>
          </w:tcPr>
          <w:p w14:paraId="347151B1" w14:textId="77777777" w:rsidR="00AE6B0E" w:rsidRDefault="00C46C20" w:rsidP="00EE73B3">
            <w:pPr>
              <w:pStyle w:val="a0"/>
              <w:ind w:firstLineChars="0" w:firstLine="0"/>
              <w:jc w:val="center"/>
            </w:pPr>
            <w:r>
              <w:rPr>
                <w:rFonts w:hint="eastAsia"/>
              </w:rPr>
              <w:t>满足</w:t>
            </w:r>
          </w:p>
        </w:tc>
        <w:tc>
          <w:tcPr>
            <w:tcW w:w="1741" w:type="dxa"/>
          </w:tcPr>
          <w:p w14:paraId="7A57C977" w14:textId="77777777" w:rsidR="00AE6B0E" w:rsidRDefault="005052C9" w:rsidP="00685AF4">
            <w:pPr>
              <w:pStyle w:val="a0"/>
              <w:ind w:firstLineChars="0" w:firstLine="0"/>
              <w:jc w:val="center"/>
            </w:pPr>
            <w:r>
              <w:rPr>
                <w:rFonts w:hint="eastAsia"/>
              </w:rPr>
              <w:t>06:55:13</w:t>
            </w:r>
          </w:p>
        </w:tc>
      </w:tr>
      <w:tr w:rsidR="00AE6B0E" w14:paraId="557CD132" w14:textId="77777777" w:rsidTr="00A4040A">
        <w:trPr>
          <w:trHeight w:val="183"/>
          <w:jc w:val="center"/>
        </w:trPr>
        <w:tc>
          <w:tcPr>
            <w:tcW w:w="1741" w:type="dxa"/>
          </w:tcPr>
          <w:p w14:paraId="5D99ED92" w14:textId="77777777" w:rsidR="00AE6B0E" w:rsidRDefault="00AE6B0E" w:rsidP="006B624F">
            <w:pPr>
              <w:pStyle w:val="a0"/>
              <w:ind w:firstLineChars="0" w:firstLine="0"/>
              <w:jc w:val="center"/>
            </w:pPr>
            <w:r>
              <w:rPr>
                <w:rFonts w:hint="eastAsia"/>
              </w:rPr>
              <w:t>11</w:t>
            </w:r>
          </w:p>
        </w:tc>
        <w:tc>
          <w:tcPr>
            <w:tcW w:w="1741" w:type="dxa"/>
          </w:tcPr>
          <w:p w14:paraId="753BE33C" w14:textId="77777777" w:rsidR="00AE6B0E" w:rsidRDefault="005B5E43" w:rsidP="005B5E43">
            <w:pPr>
              <w:pStyle w:val="a0"/>
              <w:ind w:firstLineChars="0" w:firstLine="0"/>
              <w:jc w:val="center"/>
            </w:pPr>
            <w:bookmarkStart w:id="1086" w:name="OLE_LINK507"/>
            <w:bookmarkStart w:id="1087" w:name="OLE_LINK508"/>
            <w:r>
              <w:rPr>
                <w:rFonts w:hint="eastAsia"/>
              </w:rPr>
              <w:t>满足</w:t>
            </w:r>
            <w:bookmarkEnd w:id="1086"/>
            <w:bookmarkEnd w:id="1087"/>
          </w:p>
        </w:tc>
        <w:tc>
          <w:tcPr>
            <w:tcW w:w="1741" w:type="dxa"/>
          </w:tcPr>
          <w:p w14:paraId="158975E7" w14:textId="77777777" w:rsidR="00AE6B0E" w:rsidRDefault="00DE71BD" w:rsidP="00685AF4">
            <w:pPr>
              <w:pStyle w:val="a0"/>
              <w:ind w:firstLineChars="0" w:firstLine="0"/>
              <w:jc w:val="center"/>
            </w:pPr>
            <w:r>
              <w:rPr>
                <w:rFonts w:hint="eastAsia"/>
              </w:rPr>
              <w:t>54</w:t>
            </w:r>
            <w:r w:rsidR="00AC2A22">
              <w:rPr>
                <w:rFonts w:hint="eastAsia"/>
              </w:rPr>
              <w:t>:50:</w:t>
            </w:r>
            <w:r>
              <w:rPr>
                <w:rFonts w:hint="eastAsia"/>
              </w:rPr>
              <w:t>19</w:t>
            </w:r>
          </w:p>
        </w:tc>
      </w:tr>
      <w:tr w:rsidR="00AE6B0E" w14:paraId="30F54041" w14:textId="77777777" w:rsidTr="00A4040A">
        <w:trPr>
          <w:trHeight w:val="183"/>
          <w:jc w:val="center"/>
        </w:trPr>
        <w:tc>
          <w:tcPr>
            <w:tcW w:w="1741" w:type="dxa"/>
          </w:tcPr>
          <w:p w14:paraId="3072406F" w14:textId="77777777" w:rsidR="00AE6B0E" w:rsidRDefault="00AE6B0E" w:rsidP="006B624F">
            <w:pPr>
              <w:pStyle w:val="a0"/>
              <w:ind w:firstLineChars="0" w:firstLine="0"/>
              <w:jc w:val="center"/>
            </w:pPr>
            <w:r>
              <w:rPr>
                <w:rFonts w:hint="eastAsia"/>
              </w:rPr>
              <w:t>13</w:t>
            </w:r>
          </w:p>
        </w:tc>
        <w:tc>
          <w:tcPr>
            <w:tcW w:w="1741" w:type="dxa"/>
          </w:tcPr>
          <w:p w14:paraId="2A1EB0ED" w14:textId="77777777" w:rsidR="00AE6B0E" w:rsidRDefault="004E0CC3" w:rsidP="00764903">
            <w:pPr>
              <w:pStyle w:val="a0"/>
              <w:ind w:firstLineChars="0" w:firstLine="0"/>
              <w:jc w:val="center"/>
            </w:pPr>
            <w:r>
              <w:rPr>
                <w:rFonts w:hint="eastAsia"/>
              </w:rPr>
              <w:t>未知</w:t>
            </w:r>
          </w:p>
        </w:tc>
        <w:tc>
          <w:tcPr>
            <w:tcW w:w="1741" w:type="dxa"/>
          </w:tcPr>
          <w:p w14:paraId="76763C53" w14:textId="77777777" w:rsidR="00AE6B0E" w:rsidRDefault="004E0CC3" w:rsidP="004E0CC3">
            <w:pPr>
              <w:pStyle w:val="a0"/>
              <w:ind w:firstLineChars="0" w:firstLine="0"/>
              <w:jc w:val="center"/>
            </w:pPr>
            <w:r>
              <w:rPr>
                <w:rFonts w:hint="eastAsia"/>
              </w:rPr>
              <w:t>时间超过</w:t>
            </w:r>
            <w:r>
              <w:rPr>
                <w:rFonts w:hint="eastAsia"/>
              </w:rPr>
              <w:t>1</w:t>
            </w:r>
            <w:r>
              <w:rPr>
                <w:rFonts w:hint="eastAsia"/>
              </w:rPr>
              <w:t>小时</w:t>
            </w:r>
          </w:p>
        </w:tc>
      </w:tr>
    </w:tbl>
    <w:bookmarkEnd w:id="1084"/>
    <w:bookmarkEnd w:id="1085"/>
    <w:p w14:paraId="4BAEBA14" w14:textId="77777777" w:rsidR="00173FF0" w:rsidRDefault="00FB0D27" w:rsidP="00764903">
      <w:pPr>
        <w:pStyle w:val="a0"/>
        <w:ind w:firstLineChars="0" w:firstLine="0"/>
      </w:pPr>
      <w:r>
        <w:rPr>
          <w:rFonts w:hint="eastAsia"/>
        </w:rPr>
        <w:t xml:space="preserve">    </w:t>
      </w:r>
    </w:p>
    <w:p w14:paraId="09258183" w14:textId="77777777" w:rsidR="00B87609" w:rsidRDefault="00FB0D27" w:rsidP="00173FF0">
      <w:pPr>
        <w:pStyle w:val="a0"/>
        <w:ind w:firstLine="372"/>
      </w:pPr>
      <w:r>
        <w:rPr>
          <w:rFonts w:hint="eastAsia"/>
        </w:rPr>
        <w:t>半同步调度策略</w:t>
      </w:r>
      <w:bookmarkStart w:id="1088" w:name="OLE_LINK585"/>
      <w:bookmarkStart w:id="1089" w:name="OLE_LINK586"/>
      <w:r w:rsidR="00173FF0">
        <w:rPr>
          <w:rFonts w:hint="eastAsia"/>
        </w:rPr>
        <w:t>验证结果如下</w:t>
      </w:r>
      <w:bookmarkEnd w:id="1088"/>
      <w:bookmarkEnd w:id="1089"/>
      <w:r w:rsidR="00173FF0">
        <w:rPr>
          <w:rFonts w:hint="eastAsia"/>
        </w:rPr>
        <w:t>：</w:t>
      </w:r>
    </w:p>
    <w:p w14:paraId="7EE635CF" w14:textId="77777777" w:rsidR="00986082" w:rsidRDefault="00986082" w:rsidP="00173FF0">
      <w:pPr>
        <w:pStyle w:val="a0"/>
        <w:ind w:firstLine="372"/>
      </w:pPr>
    </w:p>
    <w:tbl>
      <w:tblPr>
        <w:tblStyle w:val="afffb"/>
        <w:tblW w:w="0" w:type="auto"/>
        <w:jc w:val="center"/>
        <w:tblLook w:val="04A0" w:firstRow="1" w:lastRow="0" w:firstColumn="1" w:lastColumn="0" w:noHBand="0" w:noVBand="1"/>
      </w:tblPr>
      <w:tblGrid>
        <w:gridCol w:w="1741"/>
        <w:gridCol w:w="1741"/>
        <w:gridCol w:w="1741"/>
      </w:tblGrid>
      <w:tr w:rsidR="00173FF0" w14:paraId="06721608" w14:textId="77777777" w:rsidTr="001831D5">
        <w:trPr>
          <w:trHeight w:val="183"/>
          <w:jc w:val="center"/>
        </w:trPr>
        <w:tc>
          <w:tcPr>
            <w:tcW w:w="1741" w:type="dxa"/>
          </w:tcPr>
          <w:p w14:paraId="60AB4161" w14:textId="77777777" w:rsidR="00173FF0" w:rsidRDefault="00173FF0" w:rsidP="001831D5">
            <w:pPr>
              <w:pStyle w:val="a0"/>
              <w:ind w:firstLineChars="0" w:firstLine="0"/>
              <w:jc w:val="center"/>
            </w:pPr>
            <w:r>
              <w:rPr>
                <w:rFonts w:hint="eastAsia"/>
              </w:rPr>
              <w:t>位置结点数</w:t>
            </w:r>
            <w:r>
              <w:rPr>
                <w:rFonts w:hint="eastAsia"/>
              </w:rPr>
              <w:t>n</w:t>
            </w:r>
          </w:p>
        </w:tc>
        <w:tc>
          <w:tcPr>
            <w:tcW w:w="1741" w:type="dxa"/>
          </w:tcPr>
          <w:p w14:paraId="24F817C2" w14:textId="77777777" w:rsidR="00173FF0" w:rsidRDefault="00173FF0" w:rsidP="001831D5">
            <w:pPr>
              <w:pStyle w:val="a0"/>
              <w:ind w:firstLineChars="0" w:firstLine="0"/>
              <w:jc w:val="center"/>
            </w:pPr>
            <w:r>
              <w:rPr>
                <w:rFonts w:hint="eastAsia"/>
              </w:rPr>
              <w:t>验证结果</w:t>
            </w:r>
          </w:p>
        </w:tc>
        <w:tc>
          <w:tcPr>
            <w:tcW w:w="1741" w:type="dxa"/>
          </w:tcPr>
          <w:p w14:paraId="5CB42812" w14:textId="77777777" w:rsidR="00173FF0" w:rsidRDefault="00173FF0" w:rsidP="001831D5">
            <w:pPr>
              <w:pStyle w:val="a0"/>
              <w:ind w:firstLineChars="0" w:firstLine="0"/>
              <w:jc w:val="center"/>
            </w:pPr>
            <w:r>
              <w:rPr>
                <w:rFonts w:hint="eastAsia"/>
              </w:rPr>
              <w:t>执行时间</w:t>
            </w:r>
            <w:r>
              <w:rPr>
                <w:rFonts w:hint="eastAsia"/>
              </w:rPr>
              <w:t>(min)</w:t>
            </w:r>
          </w:p>
        </w:tc>
      </w:tr>
      <w:tr w:rsidR="00173FF0" w14:paraId="301C7B02" w14:textId="77777777" w:rsidTr="001831D5">
        <w:trPr>
          <w:trHeight w:val="183"/>
          <w:jc w:val="center"/>
        </w:trPr>
        <w:tc>
          <w:tcPr>
            <w:tcW w:w="1741" w:type="dxa"/>
          </w:tcPr>
          <w:p w14:paraId="61C3DC10" w14:textId="77777777" w:rsidR="00173FF0" w:rsidRDefault="00173FF0" w:rsidP="001831D5">
            <w:pPr>
              <w:pStyle w:val="a0"/>
              <w:ind w:firstLineChars="0" w:firstLine="0"/>
              <w:jc w:val="center"/>
            </w:pPr>
            <w:r>
              <w:rPr>
                <w:rFonts w:hint="eastAsia"/>
              </w:rPr>
              <w:t>10</w:t>
            </w:r>
          </w:p>
        </w:tc>
        <w:tc>
          <w:tcPr>
            <w:tcW w:w="1741" w:type="dxa"/>
          </w:tcPr>
          <w:p w14:paraId="31DE43A1" w14:textId="77777777" w:rsidR="00173FF0" w:rsidRDefault="00173FF0" w:rsidP="001831D5">
            <w:pPr>
              <w:pStyle w:val="a0"/>
              <w:ind w:firstLineChars="0" w:firstLine="0"/>
              <w:jc w:val="center"/>
            </w:pPr>
            <w:r>
              <w:rPr>
                <w:rFonts w:hint="eastAsia"/>
              </w:rPr>
              <w:t>满足</w:t>
            </w:r>
          </w:p>
        </w:tc>
        <w:tc>
          <w:tcPr>
            <w:tcW w:w="1741" w:type="dxa"/>
          </w:tcPr>
          <w:p w14:paraId="36D54DF5" w14:textId="77777777" w:rsidR="00173FF0" w:rsidRDefault="00173FF0" w:rsidP="006F701A">
            <w:pPr>
              <w:pStyle w:val="a0"/>
              <w:ind w:firstLineChars="0" w:firstLine="0"/>
              <w:jc w:val="center"/>
            </w:pPr>
            <w:r>
              <w:rPr>
                <w:rFonts w:hint="eastAsia"/>
              </w:rPr>
              <w:t>0</w:t>
            </w:r>
            <w:r w:rsidR="008A0F62">
              <w:rPr>
                <w:rFonts w:hint="eastAsia"/>
              </w:rPr>
              <w:t>1</w:t>
            </w:r>
            <w:r>
              <w:rPr>
                <w:rFonts w:hint="eastAsia"/>
              </w:rPr>
              <w:t>:</w:t>
            </w:r>
            <w:r w:rsidR="006F701A">
              <w:rPr>
                <w:rFonts w:hint="eastAsia"/>
              </w:rPr>
              <w:t>27</w:t>
            </w:r>
            <w:r w:rsidR="008A0F62">
              <w:rPr>
                <w:rFonts w:hint="eastAsia"/>
              </w:rPr>
              <w:t>:</w:t>
            </w:r>
            <w:r w:rsidR="006F701A">
              <w:rPr>
                <w:rFonts w:hint="eastAsia"/>
              </w:rPr>
              <w:t>10</w:t>
            </w:r>
          </w:p>
        </w:tc>
      </w:tr>
      <w:tr w:rsidR="00173FF0" w14:paraId="29B02D22" w14:textId="77777777" w:rsidTr="001831D5">
        <w:trPr>
          <w:trHeight w:val="183"/>
          <w:jc w:val="center"/>
        </w:trPr>
        <w:tc>
          <w:tcPr>
            <w:tcW w:w="1741" w:type="dxa"/>
          </w:tcPr>
          <w:p w14:paraId="4FA7CEBF" w14:textId="77777777" w:rsidR="00173FF0" w:rsidRDefault="00173FF0" w:rsidP="001831D5">
            <w:pPr>
              <w:pStyle w:val="a0"/>
              <w:ind w:firstLineChars="0" w:firstLine="0"/>
              <w:jc w:val="center"/>
            </w:pPr>
            <w:r>
              <w:rPr>
                <w:rFonts w:hint="eastAsia"/>
              </w:rPr>
              <w:t>11</w:t>
            </w:r>
          </w:p>
        </w:tc>
        <w:tc>
          <w:tcPr>
            <w:tcW w:w="1741" w:type="dxa"/>
          </w:tcPr>
          <w:p w14:paraId="73B3591D" w14:textId="77777777" w:rsidR="00173FF0" w:rsidRDefault="00173FF0" w:rsidP="001831D5">
            <w:pPr>
              <w:pStyle w:val="a0"/>
              <w:ind w:firstLineChars="0" w:firstLine="0"/>
              <w:jc w:val="center"/>
            </w:pPr>
            <w:r>
              <w:rPr>
                <w:rFonts w:hint="eastAsia"/>
              </w:rPr>
              <w:t>满足</w:t>
            </w:r>
          </w:p>
        </w:tc>
        <w:tc>
          <w:tcPr>
            <w:tcW w:w="1741" w:type="dxa"/>
          </w:tcPr>
          <w:p w14:paraId="426EA4AC" w14:textId="77777777" w:rsidR="00173FF0" w:rsidRDefault="00756CA4" w:rsidP="00756CA4">
            <w:pPr>
              <w:pStyle w:val="a0"/>
              <w:ind w:firstLineChars="0" w:firstLine="0"/>
              <w:jc w:val="center"/>
            </w:pPr>
            <w:r>
              <w:rPr>
                <w:rFonts w:hint="eastAsia"/>
              </w:rPr>
              <w:t>12:28:36</w:t>
            </w:r>
          </w:p>
        </w:tc>
      </w:tr>
      <w:tr w:rsidR="00173FF0" w14:paraId="0DCBA80A" w14:textId="77777777" w:rsidTr="001831D5">
        <w:trPr>
          <w:trHeight w:val="183"/>
          <w:jc w:val="center"/>
        </w:trPr>
        <w:tc>
          <w:tcPr>
            <w:tcW w:w="1741" w:type="dxa"/>
          </w:tcPr>
          <w:p w14:paraId="66C0323D" w14:textId="77777777" w:rsidR="00173FF0" w:rsidRDefault="00173FF0" w:rsidP="001831D5">
            <w:pPr>
              <w:pStyle w:val="a0"/>
              <w:ind w:firstLineChars="0" w:firstLine="0"/>
              <w:jc w:val="center"/>
            </w:pPr>
            <w:r>
              <w:rPr>
                <w:rFonts w:hint="eastAsia"/>
              </w:rPr>
              <w:t>13</w:t>
            </w:r>
          </w:p>
        </w:tc>
        <w:tc>
          <w:tcPr>
            <w:tcW w:w="1741" w:type="dxa"/>
          </w:tcPr>
          <w:p w14:paraId="76543389" w14:textId="77777777" w:rsidR="00173FF0" w:rsidRDefault="00173FF0" w:rsidP="001831D5">
            <w:pPr>
              <w:pStyle w:val="a0"/>
              <w:ind w:firstLineChars="0" w:firstLine="0"/>
              <w:jc w:val="center"/>
            </w:pPr>
            <w:r>
              <w:rPr>
                <w:rFonts w:hint="eastAsia"/>
              </w:rPr>
              <w:t>满足</w:t>
            </w:r>
          </w:p>
        </w:tc>
        <w:tc>
          <w:tcPr>
            <w:tcW w:w="1741" w:type="dxa"/>
          </w:tcPr>
          <w:p w14:paraId="174A05C2" w14:textId="77777777" w:rsidR="00173FF0" w:rsidRDefault="00173FF0" w:rsidP="001831D5">
            <w:pPr>
              <w:pStyle w:val="a0"/>
              <w:ind w:firstLineChars="0" w:firstLine="0"/>
            </w:pPr>
          </w:p>
        </w:tc>
      </w:tr>
    </w:tbl>
    <w:p w14:paraId="58FA42D3" w14:textId="77777777" w:rsidR="00AB531F" w:rsidRDefault="00986082" w:rsidP="00764903">
      <w:pPr>
        <w:pStyle w:val="a0"/>
        <w:ind w:firstLineChars="0" w:firstLine="0"/>
      </w:pPr>
      <w:r>
        <w:rPr>
          <w:rFonts w:hint="eastAsia"/>
        </w:rPr>
        <w:t xml:space="preserve">    </w:t>
      </w:r>
    </w:p>
    <w:p w14:paraId="13E28587" w14:textId="77777777" w:rsidR="00986082" w:rsidRDefault="00986082" w:rsidP="00AB531F">
      <w:pPr>
        <w:pStyle w:val="a0"/>
        <w:ind w:firstLine="372"/>
      </w:pPr>
      <w:r>
        <w:rPr>
          <w:rFonts w:hint="eastAsia"/>
        </w:rPr>
        <w:t>完全异步调度策略验证结果如下：</w:t>
      </w:r>
    </w:p>
    <w:tbl>
      <w:tblPr>
        <w:tblStyle w:val="afffb"/>
        <w:tblW w:w="0" w:type="auto"/>
        <w:jc w:val="center"/>
        <w:tblLook w:val="04A0" w:firstRow="1" w:lastRow="0" w:firstColumn="1" w:lastColumn="0" w:noHBand="0" w:noVBand="1"/>
      </w:tblPr>
      <w:tblGrid>
        <w:gridCol w:w="1741"/>
        <w:gridCol w:w="1741"/>
        <w:gridCol w:w="1741"/>
      </w:tblGrid>
      <w:tr w:rsidR="00986082" w14:paraId="6A9D093C" w14:textId="77777777" w:rsidTr="001831D5">
        <w:trPr>
          <w:trHeight w:val="183"/>
          <w:jc w:val="center"/>
        </w:trPr>
        <w:tc>
          <w:tcPr>
            <w:tcW w:w="1741" w:type="dxa"/>
          </w:tcPr>
          <w:p w14:paraId="74293C98" w14:textId="77777777" w:rsidR="00986082" w:rsidRDefault="00986082" w:rsidP="001831D5">
            <w:pPr>
              <w:pStyle w:val="a0"/>
              <w:ind w:firstLineChars="0" w:firstLine="0"/>
              <w:jc w:val="center"/>
            </w:pPr>
            <w:r>
              <w:rPr>
                <w:rFonts w:hint="eastAsia"/>
              </w:rPr>
              <w:t>位置结点数</w:t>
            </w:r>
            <w:r>
              <w:rPr>
                <w:rFonts w:hint="eastAsia"/>
              </w:rPr>
              <w:t>n</w:t>
            </w:r>
          </w:p>
        </w:tc>
        <w:tc>
          <w:tcPr>
            <w:tcW w:w="1741" w:type="dxa"/>
          </w:tcPr>
          <w:p w14:paraId="6D068808" w14:textId="77777777" w:rsidR="00986082" w:rsidRDefault="00986082" w:rsidP="001831D5">
            <w:pPr>
              <w:pStyle w:val="a0"/>
              <w:ind w:firstLineChars="0" w:firstLine="0"/>
              <w:jc w:val="center"/>
            </w:pPr>
            <w:r>
              <w:rPr>
                <w:rFonts w:hint="eastAsia"/>
              </w:rPr>
              <w:t>验证结果</w:t>
            </w:r>
          </w:p>
        </w:tc>
        <w:tc>
          <w:tcPr>
            <w:tcW w:w="1741" w:type="dxa"/>
          </w:tcPr>
          <w:p w14:paraId="2E9D7BA4" w14:textId="3284184B" w:rsidR="00986082" w:rsidRDefault="00986082" w:rsidP="009E0AF5">
            <w:pPr>
              <w:pStyle w:val="a0"/>
              <w:ind w:firstLineChars="0" w:firstLine="0"/>
              <w:jc w:val="center"/>
            </w:pPr>
            <w:r>
              <w:rPr>
                <w:rFonts w:hint="eastAsia"/>
              </w:rPr>
              <w:t>执行时间</w:t>
            </w:r>
            <w:r>
              <w:rPr>
                <w:rFonts w:hint="eastAsia"/>
              </w:rPr>
              <w:t>(</w:t>
            </w:r>
            <w:del w:id="1090" w:author="User" w:date="2017-08-15T09:20:00Z">
              <w:r w:rsidDel="009E0AF5">
                <w:rPr>
                  <w:rFonts w:hint="eastAsia"/>
                </w:rPr>
                <w:delText>min</w:delText>
              </w:r>
            </w:del>
            <w:r>
              <w:rPr>
                <w:rFonts w:hint="eastAsia"/>
              </w:rPr>
              <w:t>)</w:t>
            </w:r>
          </w:p>
        </w:tc>
      </w:tr>
      <w:tr w:rsidR="00986082" w14:paraId="0B103098" w14:textId="77777777" w:rsidTr="001831D5">
        <w:trPr>
          <w:trHeight w:val="183"/>
          <w:jc w:val="center"/>
        </w:trPr>
        <w:tc>
          <w:tcPr>
            <w:tcW w:w="1741" w:type="dxa"/>
          </w:tcPr>
          <w:p w14:paraId="257827A7" w14:textId="77777777" w:rsidR="00986082" w:rsidRDefault="00986082" w:rsidP="001831D5">
            <w:pPr>
              <w:pStyle w:val="a0"/>
              <w:ind w:firstLineChars="0" w:firstLine="0"/>
              <w:jc w:val="center"/>
            </w:pPr>
            <w:r>
              <w:rPr>
                <w:rFonts w:hint="eastAsia"/>
              </w:rPr>
              <w:t>10</w:t>
            </w:r>
          </w:p>
        </w:tc>
        <w:tc>
          <w:tcPr>
            <w:tcW w:w="1741" w:type="dxa"/>
          </w:tcPr>
          <w:p w14:paraId="0D95F7E1" w14:textId="77777777" w:rsidR="00986082" w:rsidRDefault="00385683" w:rsidP="001831D5">
            <w:pPr>
              <w:pStyle w:val="a0"/>
              <w:ind w:firstLineChars="0" w:firstLine="0"/>
              <w:jc w:val="center"/>
            </w:pPr>
            <w:r>
              <w:rPr>
                <w:rFonts w:hint="eastAsia"/>
              </w:rPr>
              <w:t>不</w:t>
            </w:r>
            <w:r w:rsidR="00986082">
              <w:rPr>
                <w:rFonts w:hint="eastAsia"/>
              </w:rPr>
              <w:t>满足</w:t>
            </w:r>
          </w:p>
        </w:tc>
        <w:tc>
          <w:tcPr>
            <w:tcW w:w="1741" w:type="dxa"/>
          </w:tcPr>
          <w:p w14:paraId="4D532DC8" w14:textId="1AF3F55F" w:rsidR="00986082" w:rsidRDefault="00527C76" w:rsidP="001831D5">
            <w:pPr>
              <w:pStyle w:val="a0"/>
              <w:ind w:firstLineChars="0" w:firstLine="0"/>
              <w:jc w:val="center"/>
            </w:pPr>
            <w:ins w:id="1091" w:author="User" w:date="2017-08-15T10:21:00Z">
              <w:r>
                <w:rPr>
                  <w:rFonts w:hint="eastAsia"/>
                </w:rPr>
                <w:t>约</w:t>
              </w:r>
              <w:r>
                <w:rPr>
                  <w:rFonts w:hint="eastAsia"/>
                </w:rPr>
                <w:t>5*60</w:t>
              </w:r>
            </w:ins>
          </w:p>
        </w:tc>
      </w:tr>
      <w:tr w:rsidR="00986082" w14:paraId="04211F7A" w14:textId="77777777" w:rsidTr="001831D5">
        <w:trPr>
          <w:trHeight w:val="183"/>
          <w:jc w:val="center"/>
        </w:trPr>
        <w:tc>
          <w:tcPr>
            <w:tcW w:w="1741" w:type="dxa"/>
          </w:tcPr>
          <w:p w14:paraId="0724F005" w14:textId="77777777" w:rsidR="00986082" w:rsidRDefault="00986082" w:rsidP="001831D5">
            <w:pPr>
              <w:pStyle w:val="a0"/>
              <w:ind w:firstLineChars="0" w:firstLine="0"/>
              <w:jc w:val="center"/>
            </w:pPr>
            <w:r>
              <w:rPr>
                <w:rFonts w:hint="eastAsia"/>
              </w:rPr>
              <w:t>11</w:t>
            </w:r>
          </w:p>
        </w:tc>
        <w:tc>
          <w:tcPr>
            <w:tcW w:w="1741" w:type="dxa"/>
          </w:tcPr>
          <w:p w14:paraId="2F189728" w14:textId="77777777" w:rsidR="00986082" w:rsidRDefault="00385683" w:rsidP="001831D5">
            <w:pPr>
              <w:pStyle w:val="a0"/>
              <w:ind w:firstLineChars="0" w:firstLine="0"/>
              <w:jc w:val="center"/>
            </w:pPr>
            <w:r>
              <w:rPr>
                <w:rFonts w:hint="eastAsia"/>
              </w:rPr>
              <w:t>不</w:t>
            </w:r>
            <w:r w:rsidR="00986082">
              <w:rPr>
                <w:rFonts w:hint="eastAsia"/>
              </w:rPr>
              <w:t>满足</w:t>
            </w:r>
          </w:p>
        </w:tc>
        <w:tc>
          <w:tcPr>
            <w:tcW w:w="1741" w:type="dxa"/>
          </w:tcPr>
          <w:p w14:paraId="5D6B9ADE" w14:textId="77777777" w:rsidR="00986082" w:rsidRDefault="00986082" w:rsidP="001831D5">
            <w:pPr>
              <w:pStyle w:val="a0"/>
              <w:ind w:firstLineChars="0" w:firstLine="0"/>
            </w:pPr>
          </w:p>
        </w:tc>
      </w:tr>
      <w:tr w:rsidR="00986082" w14:paraId="00BD518D" w14:textId="77777777" w:rsidTr="001831D5">
        <w:trPr>
          <w:trHeight w:val="183"/>
          <w:jc w:val="center"/>
        </w:trPr>
        <w:tc>
          <w:tcPr>
            <w:tcW w:w="1741" w:type="dxa"/>
          </w:tcPr>
          <w:p w14:paraId="05C14338" w14:textId="77777777" w:rsidR="00986082" w:rsidRDefault="00986082" w:rsidP="001831D5">
            <w:pPr>
              <w:pStyle w:val="a0"/>
              <w:ind w:firstLineChars="0" w:firstLine="0"/>
              <w:jc w:val="center"/>
            </w:pPr>
            <w:r>
              <w:rPr>
                <w:rFonts w:hint="eastAsia"/>
              </w:rPr>
              <w:t>13</w:t>
            </w:r>
          </w:p>
        </w:tc>
        <w:tc>
          <w:tcPr>
            <w:tcW w:w="1741" w:type="dxa"/>
          </w:tcPr>
          <w:p w14:paraId="623C8226" w14:textId="77777777" w:rsidR="00986082" w:rsidRDefault="00385683" w:rsidP="001831D5">
            <w:pPr>
              <w:pStyle w:val="a0"/>
              <w:ind w:firstLineChars="0" w:firstLine="0"/>
              <w:jc w:val="center"/>
            </w:pPr>
            <w:r>
              <w:rPr>
                <w:rFonts w:hint="eastAsia"/>
              </w:rPr>
              <w:t>不</w:t>
            </w:r>
            <w:r w:rsidR="00986082">
              <w:rPr>
                <w:rFonts w:hint="eastAsia"/>
              </w:rPr>
              <w:t>满足</w:t>
            </w:r>
          </w:p>
        </w:tc>
        <w:tc>
          <w:tcPr>
            <w:tcW w:w="1741" w:type="dxa"/>
          </w:tcPr>
          <w:p w14:paraId="4659DE98" w14:textId="77777777" w:rsidR="00986082" w:rsidRDefault="00986082" w:rsidP="001831D5">
            <w:pPr>
              <w:pStyle w:val="a0"/>
              <w:ind w:firstLineChars="0" w:firstLine="0"/>
            </w:pPr>
          </w:p>
        </w:tc>
      </w:tr>
    </w:tbl>
    <w:p w14:paraId="79EE4A03" w14:textId="77777777" w:rsidR="00676801" w:rsidRDefault="00676801" w:rsidP="00764903">
      <w:pPr>
        <w:pStyle w:val="a0"/>
        <w:ind w:firstLineChars="0" w:firstLine="0"/>
      </w:pPr>
    </w:p>
    <w:p w14:paraId="459A5358" w14:textId="77777777" w:rsidR="00986082" w:rsidRDefault="00986082" w:rsidP="00764903">
      <w:pPr>
        <w:pStyle w:val="a0"/>
        <w:ind w:firstLineChars="0" w:firstLine="0"/>
      </w:pPr>
      <w:r>
        <w:rPr>
          <w:rFonts w:hint="eastAsia"/>
        </w:rPr>
        <w:t xml:space="preserve">   </w:t>
      </w:r>
    </w:p>
    <w:p w14:paraId="4C7C3EE5" w14:textId="77777777" w:rsidR="00986082" w:rsidRDefault="00986082" w:rsidP="00764903">
      <w:pPr>
        <w:pStyle w:val="a0"/>
        <w:ind w:firstLineChars="0" w:firstLine="0"/>
      </w:pPr>
    </w:p>
    <w:p w14:paraId="5585AE8F" w14:textId="77777777" w:rsidR="00986082" w:rsidRPr="00BD17F1" w:rsidRDefault="00986082" w:rsidP="00764903">
      <w:pPr>
        <w:pStyle w:val="a0"/>
        <w:ind w:firstLineChars="0" w:firstLine="0"/>
      </w:pPr>
      <w:r>
        <w:rPr>
          <w:rFonts w:hint="eastAsia"/>
        </w:rPr>
        <w:t xml:space="preserve">    </w:t>
      </w:r>
    </w:p>
    <w:p w14:paraId="048675DA" w14:textId="77777777" w:rsidR="00B87609" w:rsidRDefault="002242B4" w:rsidP="002242B4">
      <w:pPr>
        <w:pStyle w:val="1"/>
      </w:pPr>
      <w:r>
        <w:rPr>
          <w:rFonts w:hint="eastAsia"/>
        </w:rPr>
        <w:t>验证结果分析</w:t>
      </w:r>
    </w:p>
    <w:p w14:paraId="0FDDEFC3" w14:textId="0841BF9D" w:rsidR="00E62593" w:rsidRDefault="0056211A">
      <w:pPr>
        <w:pStyle w:val="a0"/>
        <w:ind w:firstLine="372"/>
        <w:rPr>
          <w:ins w:id="1092" w:author="User" w:date="2017-08-15T11:15:00Z"/>
          <w:rFonts w:hint="eastAsia"/>
        </w:rPr>
      </w:pPr>
      <w:ins w:id="1093" w:author="User" w:date="2017-08-15T11:00:00Z">
        <w:r>
          <w:rPr>
            <w:rFonts w:hint="eastAsia"/>
          </w:rPr>
          <w:t>使用</w:t>
        </w:r>
        <w:bookmarkStart w:id="1094" w:name="OLE_LINK720"/>
        <w:bookmarkStart w:id="1095" w:name="OLE_LINK721"/>
        <w:proofErr w:type="spellStart"/>
        <w:r>
          <w:rPr>
            <w:rFonts w:hint="eastAsia"/>
          </w:rPr>
          <w:t>NuSMV</w:t>
        </w:r>
        <w:proofErr w:type="spellEnd"/>
        <w:r>
          <w:rPr>
            <w:rFonts w:hint="eastAsia"/>
          </w:rPr>
          <w:t>符号化</w:t>
        </w:r>
      </w:ins>
      <w:ins w:id="1096" w:author="User" w:date="2017-08-15T11:01:00Z">
        <w:r>
          <w:rPr>
            <w:rFonts w:hint="eastAsia"/>
          </w:rPr>
          <w:t>模型</w:t>
        </w:r>
        <w:bookmarkEnd w:id="1094"/>
        <w:bookmarkEnd w:id="1095"/>
        <w:r>
          <w:rPr>
            <w:rFonts w:hint="eastAsia"/>
          </w:rPr>
          <w:t>检测方法对最小机器人移动算法，分别在</w:t>
        </w:r>
        <w:bookmarkStart w:id="1097" w:name="OLE_LINK728"/>
        <w:bookmarkStart w:id="1098" w:name="OLE_LINK729"/>
        <w:bookmarkStart w:id="1099" w:name="OLE_LINK730"/>
        <w:bookmarkStart w:id="1100" w:name="OLE_LINK731"/>
        <w:bookmarkStart w:id="1101" w:name="OLE_LINK732"/>
        <w:r>
          <w:rPr>
            <w:rFonts w:hint="eastAsia"/>
          </w:rPr>
          <w:t>完全异步</w:t>
        </w:r>
      </w:ins>
      <w:ins w:id="1102" w:author="User" w:date="2017-08-15T11:02:00Z">
        <w:r>
          <w:rPr>
            <w:rFonts w:hint="eastAsia"/>
          </w:rPr>
          <w:t>模型、半同步模型</w:t>
        </w:r>
        <w:bookmarkEnd w:id="1097"/>
        <w:bookmarkEnd w:id="1098"/>
        <w:bookmarkEnd w:id="1099"/>
        <w:bookmarkEnd w:id="1100"/>
        <w:bookmarkEnd w:id="1101"/>
        <w:r>
          <w:rPr>
            <w:rFonts w:hint="eastAsia"/>
          </w:rPr>
          <w:t>、异步模型下建模，成功获得</w:t>
        </w:r>
      </w:ins>
      <w:ins w:id="1103" w:author="User" w:date="2017-08-15T11:03:00Z">
        <w:r>
          <w:rPr>
            <w:rFonts w:hint="eastAsia"/>
          </w:rPr>
          <w:t>判定结果，此结果与其他文献的结论是一致的。</w:t>
        </w:r>
        <w:r w:rsidR="00A30D88">
          <w:rPr>
            <w:rFonts w:hint="eastAsia"/>
          </w:rPr>
          <w:t>最小机器人移动算法在完全同步模型</w:t>
        </w:r>
      </w:ins>
      <w:ins w:id="1104" w:author="User" w:date="2017-08-15T11:04:00Z">
        <w:r w:rsidR="00A30D88">
          <w:rPr>
            <w:rFonts w:hint="eastAsia"/>
          </w:rPr>
          <w:t>和半同步模型下满足对环形空间永恒探索性质，而在异步模型中不满足</w:t>
        </w:r>
      </w:ins>
      <w:ins w:id="1105" w:author="User" w:date="2017-08-15T11:05:00Z">
        <w:r w:rsidR="00A30D88">
          <w:rPr>
            <w:rFonts w:hint="eastAsia"/>
          </w:rPr>
          <w:t>，根据实验结果给出的反例状态路径，可以得出其原因是异步过程中，</w:t>
        </w:r>
      </w:ins>
      <w:ins w:id="1106" w:author="User" w:date="2017-08-15T11:06:00Z">
        <w:r w:rsidR="00A30D88">
          <w:rPr>
            <w:rFonts w:hint="eastAsia"/>
          </w:rPr>
          <w:t>机器人使用过时的快照信息做出的移动决策会导致相邻的机器人发生碰撞</w:t>
        </w:r>
      </w:ins>
      <w:ins w:id="1107" w:author="User" w:date="2017-08-15T11:09:00Z">
        <w:r w:rsidR="00F00788">
          <w:rPr>
            <w:rFonts w:hint="eastAsia"/>
          </w:rPr>
          <w:t>，此时同一个位置结点上有两个机器人，后续所有机器人</w:t>
        </w:r>
      </w:ins>
      <w:ins w:id="1108" w:author="User" w:date="2017-08-15T11:10:00Z">
        <w:r w:rsidR="00F00788">
          <w:rPr>
            <w:rFonts w:hint="eastAsia"/>
          </w:rPr>
          <w:t>都没有与移动算法相匹配，</w:t>
        </w:r>
        <w:r w:rsidR="00756FAB">
          <w:rPr>
            <w:rFonts w:hint="eastAsia"/>
          </w:rPr>
          <w:t>机器人都不能移动，</w:t>
        </w:r>
      </w:ins>
      <w:ins w:id="1109" w:author="User" w:date="2017-08-15T11:11:00Z">
        <w:r w:rsidR="00756FAB">
          <w:rPr>
            <w:rFonts w:hint="eastAsia"/>
          </w:rPr>
          <w:t>此时详尽过程与</w:t>
        </w:r>
        <w:bookmarkStart w:id="1110" w:name="OLE_LINK709"/>
        <w:r w:rsidR="00756FAB" w:rsidRPr="00756FAB">
          <w:t xml:space="preserve">Ha </w:t>
        </w:r>
        <w:proofErr w:type="spellStart"/>
        <w:r w:rsidR="00756FAB" w:rsidRPr="00756FAB">
          <w:t>Thi</w:t>
        </w:r>
        <w:proofErr w:type="spellEnd"/>
        <w:r w:rsidR="00756FAB" w:rsidRPr="00756FAB">
          <w:t xml:space="preserve"> Thu Doan</w:t>
        </w:r>
        <w:bookmarkEnd w:id="1110"/>
        <w:r w:rsidR="00756FAB">
          <w:rPr>
            <w:rFonts w:hint="eastAsia"/>
          </w:rPr>
          <w:t>的文章中所获得反例原因是一样的，在他的文章中定义</w:t>
        </w:r>
      </w:ins>
      <w:ins w:id="1111" w:author="User" w:date="2017-08-15T11:12:00Z">
        <w:r w:rsidR="00756FAB">
          <w:rPr>
            <w:rFonts w:hint="eastAsia"/>
          </w:rPr>
          <w:t>此种情况为死锁状态。</w:t>
        </w:r>
      </w:ins>
    </w:p>
    <w:p w14:paraId="3563CDC4" w14:textId="77DC1409" w:rsidR="00062F88" w:rsidDel="001373F7" w:rsidRDefault="00BB1561">
      <w:pPr>
        <w:pStyle w:val="a0"/>
        <w:ind w:firstLine="372"/>
        <w:rPr>
          <w:del w:id="1112" w:author="User" w:date="2017-08-15T11:17:00Z"/>
          <w:rFonts w:hint="eastAsia"/>
        </w:rPr>
      </w:pPr>
      <w:ins w:id="1113" w:author="User" w:date="2017-08-15T11:19:00Z">
        <w:r>
          <w:rPr>
            <w:rFonts w:hint="eastAsia"/>
          </w:rPr>
          <w:t>本文</w:t>
        </w:r>
      </w:ins>
      <w:ins w:id="1114" w:author="User" w:date="2017-08-15T11:21:00Z">
        <w:r w:rsidR="00703D30">
          <w:rPr>
            <w:rFonts w:hint="eastAsia"/>
          </w:rPr>
          <w:t>在</w:t>
        </w:r>
        <w:bookmarkStart w:id="1115" w:name="OLE_LINK710"/>
        <w:bookmarkStart w:id="1116" w:name="OLE_LINK711"/>
        <w:proofErr w:type="spellStart"/>
        <w:r w:rsidR="00703D30" w:rsidRPr="00703D30">
          <w:t>Béatrice</w:t>
        </w:r>
        <w:proofErr w:type="spellEnd"/>
        <w:r w:rsidR="00703D30" w:rsidRPr="00703D30">
          <w:t xml:space="preserve"> </w:t>
        </w:r>
        <w:proofErr w:type="spellStart"/>
        <w:r w:rsidR="00703D30" w:rsidRPr="00703D30">
          <w:t>Bérard</w:t>
        </w:r>
        <w:proofErr w:type="spellEnd"/>
        <w:r w:rsidR="00703D30">
          <w:rPr>
            <w:rFonts w:hint="eastAsia"/>
          </w:rPr>
          <w:t>、</w:t>
        </w:r>
        <w:bookmarkStart w:id="1117" w:name="OLE_LINK722"/>
        <w:bookmarkStart w:id="1118" w:name="OLE_LINK723"/>
        <w:r w:rsidR="00703D30" w:rsidRPr="00756FAB">
          <w:t xml:space="preserve">Ha </w:t>
        </w:r>
        <w:proofErr w:type="spellStart"/>
        <w:r w:rsidR="00703D30" w:rsidRPr="00756FAB">
          <w:t>Thi</w:t>
        </w:r>
        <w:proofErr w:type="spellEnd"/>
        <w:r w:rsidR="00703D30" w:rsidRPr="00756FAB">
          <w:t xml:space="preserve"> Thu Doan</w:t>
        </w:r>
        <w:bookmarkEnd w:id="1115"/>
        <w:bookmarkEnd w:id="1116"/>
        <w:bookmarkEnd w:id="1117"/>
        <w:bookmarkEnd w:id="1118"/>
        <w:r w:rsidR="00703D30">
          <w:rPr>
            <w:rFonts w:hint="eastAsia"/>
          </w:rPr>
          <w:t>取得的研究成果的基础上，</w:t>
        </w:r>
      </w:ins>
      <w:ins w:id="1119" w:author="User" w:date="2017-08-15T11:22:00Z">
        <w:r w:rsidR="0070654C">
          <w:rPr>
            <w:rFonts w:hint="eastAsia"/>
          </w:rPr>
          <w:t>实现了</w:t>
        </w:r>
        <w:r w:rsidR="00DD2B4D">
          <w:rPr>
            <w:rFonts w:hint="eastAsia"/>
          </w:rPr>
          <w:t>移动机器人</w:t>
        </w:r>
        <w:r w:rsidR="00703D30">
          <w:rPr>
            <w:rFonts w:hint="eastAsia"/>
          </w:rPr>
          <w:t>符号化模型检测方法</w:t>
        </w:r>
        <w:r w:rsidR="007E7475">
          <w:rPr>
            <w:rFonts w:hint="eastAsia"/>
          </w:rPr>
          <w:t>，</w:t>
        </w:r>
      </w:ins>
      <w:ins w:id="1120" w:author="User" w:date="2017-08-15T11:23:00Z">
        <w:r w:rsidR="006D1484">
          <w:rPr>
            <w:rFonts w:hint="eastAsia"/>
          </w:rPr>
          <w:t>并在</w:t>
        </w:r>
        <w:bookmarkStart w:id="1121" w:name="OLE_LINK712"/>
        <w:bookmarkStart w:id="1122" w:name="OLE_LINK713"/>
        <w:bookmarkStart w:id="1123" w:name="OLE_LINK714"/>
        <w:bookmarkStart w:id="1124" w:name="OLE_LINK715"/>
        <w:bookmarkStart w:id="1125" w:name="OLE_LINK716"/>
        <w:bookmarkStart w:id="1126" w:name="OLE_LINK717"/>
        <w:bookmarkStart w:id="1127" w:name="OLE_LINK718"/>
        <w:bookmarkStart w:id="1128" w:name="OLE_LINK719"/>
        <w:proofErr w:type="spellStart"/>
        <w:r w:rsidR="006D1484" w:rsidRPr="00703D30">
          <w:t>Béatrice</w:t>
        </w:r>
        <w:proofErr w:type="spellEnd"/>
        <w:r w:rsidR="006D1484" w:rsidRPr="00703D30">
          <w:t xml:space="preserve"> </w:t>
        </w:r>
        <w:proofErr w:type="spellStart"/>
        <w:r w:rsidR="006D1484" w:rsidRPr="00703D30">
          <w:t>Bérard</w:t>
        </w:r>
        <w:proofErr w:type="spellEnd"/>
        <w:r w:rsidR="006D1484">
          <w:rPr>
            <w:rFonts w:hint="eastAsia"/>
          </w:rPr>
          <w:t>、</w:t>
        </w:r>
        <w:r w:rsidR="006D1484" w:rsidRPr="00756FAB">
          <w:t xml:space="preserve">Ha </w:t>
        </w:r>
        <w:proofErr w:type="spellStart"/>
        <w:r w:rsidR="006D1484" w:rsidRPr="00756FAB">
          <w:t>Thi</w:t>
        </w:r>
        <w:proofErr w:type="spellEnd"/>
        <w:r w:rsidR="006D1484" w:rsidRPr="00756FAB">
          <w:t xml:space="preserve"> Thu Doa</w:t>
        </w:r>
        <w:bookmarkEnd w:id="1121"/>
        <w:bookmarkEnd w:id="1122"/>
        <w:r w:rsidR="006D1484" w:rsidRPr="00756FAB">
          <w:t>n</w:t>
        </w:r>
        <w:bookmarkEnd w:id="1123"/>
        <w:bookmarkEnd w:id="1124"/>
        <w:bookmarkEnd w:id="1125"/>
        <w:bookmarkEnd w:id="1126"/>
        <w:bookmarkEnd w:id="1127"/>
        <w:bookmarkEnd w:id="1128"/>
        <w:r w:rsidR="006D1484">
          <w:rPr>
            <w:rFonts w:hint="eastAsia"/>
          </w:rPr>
          <w:t>的基础上有所进步</w:t>
        </w:r>
      </w:ins>
      <w:ins w:id="1129" w:author="User" w:date="2017-08-15T11:24:00Z">
        <w:r w:rsidR="006D1484">
          <w:rPr>
            <w:rFonts w:hint="eastAsia"/>
          </w:rPr>
          <w:t>，</w:t>
        </w:r>
      </w:ins>
      <w:proofErr w:type="spellStart"/>
      <w:ins w:id="1130" w:author="User" w:date="2017-08-15T11:26:00Z">
        <w:r w:rsidR="00190E7E">
          <w:rPr>
            <w:rFonts w:hint="eastAsia"/>
          </w:rPr>
          <w:t>NuSMV</w:t>
        </w:r>
      </w:ins>
      <w:proofErr w:type="spellEnd"/>
      <w:ins w:id="1131" w:author="User" w:date="2017-08-15T11:27:00Z">
        <w:r w:rsidR="00564B66">
          <w:rPr>
            <w:rFonts w:hint="eastAsia"/>
          </w:rPr>
          <w:t>中使用</w:t>
        </w:r>
        <w:r w:rsidR="00564B66">
          <w:rPr>
            <w:rFonts w:hint="eastAsia"/>
          </w:rPr>
          <w:t>LTL</w:t>
        </w:r>
        <w:r w:rsidR="00564B66">
          <w:rPr>
            <w:rFonts w:hint="eastAsia"/>
          </w:rPr>
          <w:t>描述机器人任意初始状态，</w:t>
        </w:r>
      </w:ins>
      <w:ins w:id="1132" w:author="User" w:date="2017-08-15T11:28:00Z">
        <w:r w:rsidR="00564B66">
          <w:rPr>
            <w:rFonts w:hint="eastAsia"/>
          </w:rPr>
          <w:t>验证机器人移动算法</w:t>
        </w:r>
      </w:ins>
      <w:ins w:id="1133" w:author="User" w:date="2017-08-15T11:31:00Z">
        <w:r w:rsidR="00564B66">
          <w:rPr>
            <w:rFonts w:hint="eastAsia"/>
          </w:rPr>
          <w:t>是否是永恒探索算法</w:t>
        </w:r>
      </w:ins>
      <w:ins w:id="1134" w:author="User" w:date="2017-08-15T11:38:00Z">
        <w:r w:rsidR="00832146">
          <w:rPr>
            <w:rFonts w:hint="eastAsia"/>
          </w:rPr>
          <w:t>，</w:t>
        </w:r>
      </w:ins>
      <w:ins w:id="1135" w:author="User" w:date="2017-08-15T11:39:00Z">
        <w:r w:rsidR="00832146">
          <w:rPr>
            <w:rFonts w:hint="eastAsia"/>
          </w:rPr>
          <w:t>这种验证方式更加完备，贴近永恒</w:t>
        </w:r>
      </w:ins>
      <w:ins w:id="1136" w:author="User" w:date="2017-08-15T11:40:00Z">
        <w:r w:rsidR="00832146">
          <w:rPr>
            <w:rFonts w:hint="eastAsia"/>
          </w:rPr>
          <w:t>探索算法初始条件，在</w:t>
        </w:r>
        <w:r w:rsidR="00832146" w:rsidRPr="00756FAB">
          <w:t xml:space="preserve">Ha </w:t>
        </w:r>
        <w:proofErr w:type="spellStart"/>
        <w:r w:rsidR="00832146" w:rsidRPr="00756FAB">
          <w:t>Thi</w:t>
        </w:r>
        <w:proofErr w:type="spellEnd"/>
        <w:r w:rsidR="00832146" w:rsidRPr="00756FAB">
          <w:t xml:space="preserve"> Thu Doan</w:t>
        </w:r>
        <w:r w:rsidR="00832146">
          <w:rPr>
            <w:rFonts w:hint="eastAsia"/>
          </w:rPr>
          <w:t>也提及了机器人位置</w:t>
        </w:r>
        <w:proofErr w:type="gramStart"/>
        <w:r w:rsidR="00832146">
          <w:rPr>
            <w:rFonts w:hint="eastAsia"/>
          </w:rPr>
          <w:t>初始转态</w:t>
        </w:r>
        <w:proofErr w:type="gramEnd"/>
        <w:r w:rsidR="00832146">
          <w:rPr>
            <w:rFonts w:hint="eastAsia"/>
          </w:rPr>
          <w:t>，在他的文献中验证</w:t>
        </w:r>
      </w:ins>
      <w:ins w:id="1137" w:author="User" w:date="2017-08-15T11:41:00Z">
        <w:r w:rsidR="00832146">
          <w:rPr>
            <w:rFonts w:hint="eastAsia"/>
          </w:rPr>
          <w:t>了固定某一初始状态下，实现移动算法的验证，</w:t>
        </w:r>
      </w:ins>
      <w:ins w:id="1138" w:author="User" w:date="2017-08-15T11:43:00Z">
        <w:r w:rsidR="00832146">
          <w:rPr>
            <w:rFonts w:hint="eastAsia"/>
          </w:rPr>
          <w:t>对于每种初始状态，都手动定义，在</w:t>
        </w:r>
        <w:r w:rsidR="00C141AF">
          <w:rPr>
            <w:rFonts w:hint="eastAsia"/>
          </w:rPr>
          <w:t>位置结点数量和机器人数较少的时候，这种方式还比较容易操作，但是</w:t>
        </w:r>
      </w:ins>
      <w:ins w:id="1139" w:author="User" w:date="2017-08-15T11:44:00Z">
        <w:r w:rsidR="00C141AF">
          <w:rPr>
            <w:rFonts w:hint="eastAsia"/>
          </w:rPr>
          <w:t>面对结点数量和机器人数量增多时，这种方法很容易遗漏</w:t>
        </w:r>
      </w:ins>
      <w:ins w:id="1140" w:author="User" w:date="2017-08-15T11:45:00Z">
        <w:r w:rsidR="00C141AF">
          <w:rPr>
            <w:rFonts w:hint="eastAsia"/>
          </w:rPr>
          <w:t>初始状态，按照排列组合，每增加一个结点或者机器人数，</w:t>
        </w:r>
      </w:ins>
      <w:ins w:id="1141" w:author="User" w:date="2017-08-15T11:46:00Z">
        <w:r w:rsidR="00C141AF">
          <w:rPr>
            <w:rFonts w:hint="eastAsia"/>
          </w:rPr>
          <w:t>初始状态可能是</w:t>
        </w:r>
        <w:proofErr w:type="gramStart"/>
        <w:r w:rsidR="00C141AF">
          <w:rPr>
            <w:rFonts w:hint="eastAsia"/>
          </w:rPr>
          <w:t>指数级</w:t>
        </w:r>
        <w:proofErr w:type="gramEnd"/>
        <w:r w:rsidR="00C141AF">
          <w:rPr>
            <w:rFonts w:hint="eastAsia"/>
          </w:rPr>
          <w:t>的增长。</w:t>
        </w:r>
      </w:ins>
    </w:p>
    <w:p w14:paraId="1BF9BF74" w14:textId="40580071" w:rsidR="001373F7" w:rsidRPr="0089760B" w:rsidRDefault="00800518">
      <w:pPr>
        <w:pStyle w:val="a0"/>
        <w:ind w:firstLine="372"/>
        <w:rPr>
          <w:ins w:id="1142" w:author="User" w:date="2017-08-15T12:41:00Z"/>
          <w:rFonts w:hint="eastAsia"/>
        </w:rPr>
      </w:pPr>
      <w:ins w:id="1143" w:author="User" w:date="2017-08-15T12:45:00Z">
        <w:r>
          <w:rPr>
            <w:rFonts w:hint="eastAsia"/>
          </w:rPr>
          <w:t>使用</w:t>
        </w:r>
        <w:proofErr w:type="spellStart"/>
        <w:r>
          <w:rPr>
            <w:rFonts w:hint="eastAsia"/>
          </w:rPr>
          <w:t>NuSMV</w:t>
        </w:r>
      </w:ins>
      <w:proofErr w:type="spellEnd"/>
      <w:ins w:id="1144" w:author="User" w:date="2017-08-15T12:46:00Z">
        <w:r>
          <w:rPr>
            <w:rFonts w:hint="eastAsia"/>
          </w:rPr>
          <w:t>符号化模型</w:t>
        </w:r>
        <w:r w:rsidR="00B02582">
          <w:rPr>
            <w:rFonts w:hint="eastAsia"/>
          </w:rPr>
          <w:t>检测</w:t>
        </w:r>
        <w:r w:rsidR="009E5C75">
          <w:rPr>
            <w:rFonts w:hint="eastAsia"/>
          </w:rPr>
          <w:t>方法</w:t>
        </w:r>
      </w:ins>
      <w:ins w:id="1145" w:author="User" w:date="2017-08-15T12:42:00Z">
        <w:r w:rsidR="001373F7">
          <w:rPr>
            <w:rFonts w:hint="eastAsia"/>
          </w:rPr>
          <w:t>在</w:t>
        </w:r>
      </w:ins>
      <w:ins w:id="1146" w:author="User" w:date="2017-08-15T12:45:00Z">
        <w:r w:rsidR="00D93B29">
          <w:rPr>
            <w:rFonts w:hint="eastAsia"/>
          </w:rPr>
          <w:t>验证最小机器人移动算法</w:t>
        </w:r>
      </w:ins>
      <w:ins w:id="1147" w:author="User" w:date="2017-08-15T12:46:00Z">
        <w:r w:rsidR="00CB5139">
          <w:rPr>
            <w:rFonts w:hint="eastAsia"/>
          </w:rPr>
          <w:t>时</w:t>
        </w:r>
      </w:ins>
      <w:ins w:id="1148" w:author="User" w:date="2017-08-15T12:42:00Z">
        <w:r w:rsidR="001373F7">
          <w:rPr>
            <w:rFonts w:hint="eastAsia"/>
          </w:rPr>
          <w:t>，</w:t>
        </w:r>
      </w:ins>
      <w:ins w:id="1149" w:author="User" w:date="2017-08-15T12:48:00Z">
        <w:r w:rsidR="00831424">
          <w:rPr>
            <w:rFonts w:hint="eastAsia"/>
          </w:rPr>
          <w:t>模型为</w:t>
        </w:r>
        <w:r w:rsidR="00831424">
          <w:rPr>
            <w:rFonts w:hint="eastAsia"/>
          </w:rPr>
          <w:t>完全异步模型、半同步模型</w:t>
        </w:r>
        <w:r w:rsidR="00EB221B">
          <w:rPr>
            <w:rFonts w:hint="eastAsia"/>
          </w:rPr>
          <w:t>，</w:t>
        </w:r>
      </w:ins>
      <w:ins w:id="1150" w:author="User" w:date="2017-08-15T12:42:00Z">
        <w:r w:rsidR="001373F7">
          <w:rPr>
            <w:rFonts w:hint="eastAsia"/>
          </w:rPr>
          <w:t>若设定机器人</w:t>
        </w:r>
      </w:ins>
      <w:ins w:id="1151" w:author="User" w:date="2017-08-15T12:47:00Z">
        <w:r w:rsidR="0089760B">
          <w:rPr>
            <w:rFonts w:hint="eastAsia"/>
          </w:rPr>
          <w:t>数</w:t>
        </w:r>
      </w:ins>
      <w:ins w:id="1152" w:author="User" w:date="2017-08-15T12:42:00Z">
        <w:r w:rsidR="001373F7">
          <w:rPr>
            <w:rFonts w:hint="eastAsia"/>
          </w:rPr>
          <w:t>初始位置状态，</w:t>
        </w:r>
      </w:ins>
      <w:ins w:id="1153" w:author="User" w:date="2017-08-15T12:43:00Z">
        <w:r w:rsidR="001373F7">
          <w:rPr>
            <w:rFonts w:hint="eastAsia"/>
          </w:rPr>
          <w:t>电脑配置</w:t>
        </w:r>
      </w:ins>
      <w:proofErr w:type="spellStart"/>
      <w:ins w:id="1154" w:author="User" w:date="2017-08-15T12:44:00Z">
        <w:r w:rsidR="001373F7">
          <w:rPr>
            <w:rFonts w:hint="eastAsia"/>
          </w:rPr>
          <w:t>cpu</w:t>
        </w:r>
        <w:proofErr w:type="spellEnd"/>
        <w:r w:rsidR="001373F7">
          <w:rPr>
            <w:rFonts w:hint="eastAsia"/>
          </w:rPr>
          <w:t xml:space="preserve"> </w:t>
        </w:r>
      </w:ins>
      <w:proofErr w:type="spellStart"/>
      <w:ins w:id="1155" w:author="User" w:date="2017-08-15T12:43:00Z">
        <w:r w:rsidR="001373F7">
          <w:rPr>
            <w:rFonts w:hint="eastAsia"/>
          </w:rPr>
          <w:t>intel</w:t>
        </w:r>
        <w:proofErr w:type="spellEnd"/>
        <w:r w:rsidR="001373F7">
          <w:rPr>
            <w:rFonts w:hint="eastAsia"/>
          </w:rPr>
          <w:t xml:space="preserve"> </w:t>
        </w:r>
        <w:bookmarkStart w:id="1156" w:name="OLE_LINK724"/>
        <w:bookmarkStart w:id="1157" w:name="OLE_LINK725"/>
        <w:bookmarkStart w:id="1158" w:name="OLE_LINK726"/>
        <w:bookmarkStart w:id="1159" w:name="OLE_LINK727"/>
        <w:r w:rsidR="001373F7">
          <w:rPr>
            <w:rFonts w:hint="eastAsia"/>
          </w:rPr>
          <w:t>E3-1231</w:t>
        </w:r>
      </w:ins>
      <w:bookmarkEnd w:id="1156"/>
      <w:bookmarkEnd w:id="1157"/>
      <w:bookmarkEnd w:id="1158"/>
      <w:bookmarkEnd w:id="1159"/>
      <w:ins w:id="1160" w:author="User" w:date="2017-08-15T12:44:00Z">
        <w:r w:rsidR="001373F7">
          <w:rPr>
            <w:rFonts w:hint="eastAsia"/>
          </w:rPr>
          <w:t xml:space="preserve"> v3 </w:t>
        </w:r>
        <w:r w:rsidR="001373F7">
          <w:rPr>
            <w:rFonts w:hint="eastAsia"/>
          </w:rPr>
          <w:t>内存</w:t>
        </w:r>
        <w:r w:rsidR="001373F7">
          <w:rPr>
            <w:rFonts w:hint="eastAsia"/>
          </w:rPr>
          <w:t>16G</w:t>
        </w:r>
      </w:ins>
      <w:ins w:id="1161" w:author="User" w:date="2017-08-15T12:46:00Z">
        <w:r w:rsidR="0089760B">
          <w:rPr>
            <w:rFonts w:hint="eastAsia"/>
          </w:rPr>
          <w:t>的情况下，一般计算时间</w:t>
        </w:r>
      </w:ins>
      <w:ins w:id="1162" w:author="User" w:date="2017-08-15T12:47:00Z">
        <w:r w:rsidR="0089760B">
          <w:rPr>
            <w:rFonts w:hint="eastAsia"/>
          </w:rPr>
          <w:t>15</w:t>
        </w:r>
      </w:ins>
      <w:ins w:id="1163" w:author="User" w:date="2017-08-15T12:48:00Z">
        <w:r w:rsidR="0089760B">
          <w:rPr>
            <w:rFonts w:hint="eastAsia"/>
          </w:rPr>
          <w:t>s</w:t>
        </w:r>
        <w:r w:rsidR="00D22084">
          <w:rPr>
            <w:rFonts w:hint="eastAsia"/>
          </w:rPr>
          <w:t>以内。</w:t>
        </w:r>
      </w:ins>
    </w:p>
    <w:p w14:paraId="50D99A10" w14:textId="77777777" w:rsidR="00062F88" w:rsidRDefault="00062F88">
      <w:pPr>
        <w:pStyle w:val="a0"/>
        <w:ind w:firstLine="372"/>
      </w:pPr>
    </w:p>
    <w:p w14:paraId="46F84B0D" w14:textId="77777777" w:rsidR="00062F88" w:rsidRDefault="00062F88">
      <w:pPr>
        <w:pStyle w:val="a0"/>
        <w:ind w:firstLine="372"/>
      </w:pPr>
    </w:p>
    <w:p w14:paraId="3E641980" w14:textId="77777777" w:rsidR="00062F88" w:rsidRDefault="00AD658B" w:rsidP="00AD658B">
      <w:pPr>
        <w:pStyle w:val="1"/>
      </w:pPr>
      <w:r>
        <w:rPr>
          <w:rFonts w:hint="eastAsia"/>
        </w:rPr>
        <w:lastRenderedPageBreak/>
        <w:t>总结以及未来工作</w:t>
      </w:r>
    </w:p>
    <w:p w14:paraId="21330CEF" w14:textId="77777777" w:rsidR="00062F88" w:rsidRDefault="00062F88">
      <w:pPr>
        <w:pStyle w:val="a0"/>
        <w:ind w:firstLine="372"/>
      </w:pPr>
    </w:p>
    <w:p w14:paraId="3E83E09A" w14:textId="77777777" w:rsidR="00062F88" w:rsidRDefault="00062F88">
      <w:pPr>
        <w:pStyle w:val="a0"/>
        <w:ind w:firstLine="372"/>
      </w:pPr>
    </w:p>
    <w:p w14:paraId="644C3B20" w14:textId="77777777" w:rsidR="00062F88" w:rsidRDefault="00062F88">
      <w:pPr>
        <w:pStyle w:val="a0"/>
        <w:ind w:firstLine="372"/>
      </w:pPr>
    </w:p>
    <w:p w14:paraId="5B8529E4" w14:textId="77777777" w:rsidR="00062F88" w:rsidRDefault="00062F88">
      <w:pPr>
        <w:pStyle w:val="a0"/>
        <w:ind w:firstLine="372"/>
      </w:pPr>
    </w:p>
    <w:p w14:paraId="1EA505EB" w14:textId="77777777" w:rsidR="00062F88" w:rsidRDefault="00062F88">
      <w:pPr>
        <w:pStyle w:val="a0"/>
        <w:ind w:firstLine="372"/>
      </w:pPr>
    </w:p>
    <w:p w14:paraId="3BE0C60A" w14:textId="77777777" w:rsidR="00062F88" w:rsidRDefault="00062F88">
      <w:pPr>
        <w:pStyle w:val="a0"/>
        <w:ind w:firstLine="372"/>
      </w:pPr>
    </w:p>
    <w:p w14:paraId="391A33EB" w14:textId="77777777" w:rsidR="00062F88" w:rsidRDefault="00062F88">
      <w:pPr>
        <w:pStyle w:val="a0"/>
        <w:ind w:firstLine="372"/>
      </w:pPr>
    </w:p>
    <w:p w14:paraId="3D468062" w14:textId="77777777" w:rsidR="00062F88" w:rsidRDefault="00062F88">
      <w:pPr>
        <w:pStyle w:val="a0"/>
        <w:ind w:firstLine="372"/>
      </w:pPr>
    </w:p>
    <w:p w14:paraId="54B80A6A" w14:textId="77777777" w:rsidR="00062F88" w:rsidRDefault="00062F88">
      <w:pPr>
        <w:pStyle w:val="a0"/>
        <w:ind w:firstLine="372"/>
      </w:pPr>
    </w:p>
    <w:p w14:paraId="3374640B" w14:textId="77777777" w:rsidR="00F230C1" w:rsidRDefault="00F230C1">
      <w:pPr>
        <w:pStyle w:val="Reference"/>
        <w:rPr>
          <w:b w:val="0"/>
          <w:bCs/>
          <w:color w:val="000000"/>
        </w:rPr>
      </w:pPr>
      <w:r>
        <w:rPr>
          <w:color w:val="000000"/>
        </w:rPr>
        <w:t>References</w:t>
      </w:r>
      <w:r>
        <w:rPr>
          <w:b w:val="0"/>
          <w:bCs/>
          <w:color w:val="000000"/>
        </w:rPr>
        <w:t>:</w:t>
      </w:r>
    </w:p>
    <w:p w14:paraId="132EC42E" w14:textId="77777777" w:rsidR="00F230C1" w:rsidRDefault="00F230C1">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w:t>
      </w:r>
      <w:proofErr w:type="spellStart"/>
      <w:r>
        <w:rPr>
          <w:rFonts w:hint="eastAsia"/>
        </w:rPr>
        <w:t>Jian</w:t>
      </w:r>
      <w:proofErr w:type="spellEnd"/>
      <w:r>
        <w:rPr>
          <w:rFonts w:hint="eastAsia"/>
        </w:rPr>
        <w:t xml:space="preserve"> </w:t>
      </w:r>
      <w:proofErr w:type="spellStart"/>
      <w:r>
        <w:rPr>
          <w:rFonts w:hint="eastAsia"/>
        </w:rPr>
        <w:t>Xue</w:t>
      </w:r>
      <w:proofErr w:type="spellEnd"/>
      <w:r>
        <w:rPr>
          <w:rFonts w:hint="eastAsia"/>
        </w:rPr>
        <w:t xml:space="preserve"> </w:t>
      </w:r>
      <w:proofErr w:type="spellStart"/>
      <w:r>
        <w:rPr>
          <w:rFonts w:hint="eastAsia"/>
        </w:rPr>
        <w:t>Bao</w:t>
      </w:r>
      <w:proofErr w:type="spellEnd"/>
      <w:r>
        <w:rPr>
          <w:rFonts w:hint="eastAsia"/>
        </w:rPr>
        <w:t>/Journal of Software, 2008</w:t>
      </w:r>
      <w:proofErr w:type="gramStart"/>
      <w:r>
        <w:rPr>
          <w:rFonts w:hint="eastAsia"/>
        </w:rPr>
        <w:t>,19</w:t>
      </w:r>
      <w:proofErr w:type="gramEnd"/>
      <w:r>
        <w:rPr>
          <w:rFonts w:hint="eastAsia"/>
        </w:rPr>
        <w:t>(7):1565</w:t>
      </w:r>
      <w:r>
        <w:rPr>
          <w:rFonts w:ascii="Symbol" w:hAnsi="Symbol"/>
        </w:rPr>
        <w:t></w:t>
      </w:r>
      <w:r>
        <w:rPr>
          <w:rFonts w:hint="eastAsia"/>
        </w:rPr>
        <w:t>1580 (in Chinese with English abstract).</w:t>
      </w:r>
      <w:r>
        <w:t xml:space="preserve"> http://www.jos.org.cn/1000-9825/</w:t>
      </w:r>
      <w:r>
        <w:rPr>
          <w:rFonts w:hint="eastAsia"/>
        </w:rPr>
        <w:t>19/1565</w:t>
      </w:r>
      <w:r>
        <w:t>.htm</w:t>
      </w:r>
    </w:p>
    <w:p w14:paraId="0428C572" w14:textId="77777777" w:rsidR="00F230C1" w:rsidRDefault="00F230C1">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software engineering. IEEE Trans. on Software Engineering, 2012</w:t>
      </w:r>
      <w:proofErr w:type="gramStart"/>
      <w:r>
        <w:rPr>
          <w:rFonts w:hint="eastAsia"/>
        </w:rPr>
        <w:t>,38</w:t>
      </w:r>
      <w:proofErr w:type="gramEnd"/>
      <w:r>
        <w:rPr>
          <w:rFonts w:hint="eastAsia"/>
        </w:rPr>
        <w:t>(6):1276</w:t>
      </w:r>
      <w:r>
        <w:rPr>
          <w:rFonts w:ascii="Symbol" w:hAnsi="Symbol"/>
        </w:rPr>
        <w:t></w:t>
      </w:r>
      <w:r>
        <w:rPr>
          <w:rFonts w:hint="eastAsia"/>
        </w:rPr>
        <w:t>1304.</w:t>
      </w:r>
    </w:p>
    <w:p w14:paraId="2B2B6AC0" w14:textId="77777777" w:rsidR="00F230C1" w:rsidRDefault="00F230C1">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w:t>
      </w:r>
      <w:proofErr w:type="gramStart"/>
      <w:r>
        <w:t>,6</w:t>
      </w:r>
      <w:proofErr w:type="gramEnd"/>
      <w:r>
        <w:t>(1):1</w:t>
      </w:r>
      <w:r>
        <w:rPr>
          <w:rFonts w:ascii="Symbol" w:hAnsi="Symbol"/>
        </w:rPr>
        <w:t></w:t>
      </w:r>
      <w:r>
        <w:t>31</w:t>
      </w:r>
      <w:r>
        <w:rPr>
          <w:rFonts w:hint="eastAsia"/>
        </w:rPr>
        <w:t xml:space="preserve"> (in Chinese with English abstract)</w:t>
      </w:r>
      <w:r>
        <w:t>.</w:t>
      </w:r>
    </w:p>
    <w:p w14:paraId="3BAB1467" w14:textId="77777777" w:rsidR="00F230C1" w:rsidRDefault="00F230C1">
      <w:pPr>
        <w:pStyle w:val="TextofReference1"/>
        <w:spacing w:line="256" w:lineRule="exact"/>
        <w:ind w:left="420" w:hanging="23"/>
      </w:pPr>
      <w:proofErr w:type="spellStart"/>
      <w:r>
        <w:rPr>
          <w:rFonts w:hint="eastAsia"/>
        </w:rPr>
        <w:t>Radjenovic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w:t>
      </w:r>
      <w:proofErr w:type="gramStart"/>
      <w:r>
        <w:rPr>
          <w:rFonts w:hint="eastAsia"/>
        </w:rPr>
        <w:t>,55</w:t>
      </w:r>
      <w:proofErr w:type="gramEnd"/>
      <w:r>
        <w:rPr>
          <w:rFonts w:hint="eastAsia"/>
        </w:rPr>
        <w:t>(8):1397</w:t>
      </w:r>
      <w:r>
        <w:rPr>
          <w:rFonts w:ascii="Symbol" w:hAnsi="Symbol"/>
        </w:rPr>
        <w:t></w:t>
      </w:r>
      <w:r>
        <w:rPr>
          <w:rFonts w:hint="eastAsia"/>
        </w:rPr>
        <w:t>1418.</w:t>
      </w:r>
    </w:p>
    <w:p w14:paraId="2D3A864A" w14:textId="77777777"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14:paraId="393E9AAD" w14:textId="77777777"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14:paraId="31C0B7DD" w14:textId="77777777"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w:t>
      </w:r>
      <w:proofErr w:type="gramStart"/>
      <w:r>
        <w:rPr>
          <w:rFonts w:hint="eastAsia"/>
        </w:rPr>
        <w:t>,2</w:t>
      </w:r>
      <w:proofErr w:type="gramEnd"/>
      <w:r>
        <w:rPr>
          <w:rFonts w:hint="eastAsia"/>
        </w:rPr>
        <w:t>(4):</w:t>
      </w:r>
      <w:r>
        <w:t>308</w:t>
      </w:r>
      <w:r>
        <w:rPr>
          <w:rFonts w:ascii="Symbol" w:hAnsi="Symbol"/>
        </w:rPr>
        <w:t></w:t>
      </w:r>
      <w:r>
        <w:t>320.</w:t>
      </w:r>
    </w:p>
    <w:p w14:paraId="495A6B08" w14:textId="77777777" w:rsidR="00F230C1" w:rsidRDefault="00F230C1">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w:t>
      </w:r>
      <w:proofErr w:type="gramStart"/>
      <w:r>
        <w:rPr>
          <w:rFonts w:hint="eastAsia"/>
        </w:rPr>
        <w:t>,20</w:t>
      </w:r>
      <w:proofErr w:type="gramEnd"/>
      <w:r>
        <w:rPr>
          <w:rFonts w:hint="eastAsia"/>
        </w:rPr>
        <w:t>(6): 476</w:t>
      </w:r>
      <w:r>
        <w:rPr>
          <w:rFonts w:ascii="Symbol" w:hAnsi="Symbol"/>
        </w:rPr>
        <w:t></w:t>
      </w:r>
      <w:r>
        <w:rPr>
          <w:rFonts w:hint="eastAsia"/>
        </w:rPr>
        <w:t>493.</w:t>
      </w:r>
    </w:p>
    <w:p w14:paraId="2CC8F244" w14:textId="77777777" w:rsidR="00F230C1" w:rsidRDefault="00F230C1">
      <w:pPr>
        <w:pStyle w:val="TextofReference1"/>
        <w:spacing w:line="256" w:lineRule="exact"/>
        <w:ind w:left="420" w:hanging="23"/>
      </w:pPr>
      <w:proofErr w:type="spellStart"/>
      <w:r>
        <w:rPr>
          <w:rFonts w:hint="eastAsia"/>
        </w:rPr>
        <w:t>Basili</w:t>
      </w:r>
      <w:proofErr w:type="spellEnd"/>
      <w:r>
        <w:rPr>
          <w:rFonts w:hint="eastAsia"/>
        </w:rPr>
        <w:t xml:space="preserve"> VR, Briand LC, </w:t>
      </w:r>
      <w:proofErr w:type="spellStart"/>
      <w:r>
        <w:rPr>
          <w:rFonts w:hint="eastAsia"/>
        </w:rPr>
        <w:t>Melo</w:t>
      </w:r>
      <w:proofErr w:type="spellEnd"/>
      <w:r>
        <w:rPr>
          <w:rFonts w:hint="eastAsia"/>
        </w:rPr>
        <w:t xml:space="preserve"> WL. A validation of object-oriented design metrics as quality indicators. IEEE Trans. on Software Engineering, 1996</w:t>
      </w:r>
      <w:proofErr w:type="gramStart"/>
      <w:r>
        <w:rPr>
          <w:rFonts w:hint="eastAsia"/>
        </w:rPr>
        <w:t>,22</w:t>
      </w:r>
      <w:proofErr w:type="gramEnd"/>
      <w:r>
        <w:rPr>
          <w:rFonts w:hint="eastAsia"/>
        </w:rPr>
        <w:t>(10):751</w:t>
      </w:r>
      <w:r>
        <w:rPr>
          <w:rFonts w:ascii="Symbol" w:hAnsi="Symbol"/>
        </w:rPr>
        <w:t></w:t>
      </w:r>
      <w:r>
        <w:rPr>
          <w:rFonts w:hint="eastAsia"/>
        </w:rPr>
        <w:t>761.</w:t>
      </w:r>
    </w:p>
    <w:p w14:paraId="3402E4CF" w14:textId="77777777" w:rsidR="00F230C1" w:rsidRDefault="00F230C1">
      <w:pPr>
        <w:pStyle w:val="TextofReference1"/>
        <w:spacing w:line="256" w:lineRule="exact"/>
        <w:ind w:left="420" w:hanging="23"/>
      </w:pPr>
      <w:proofErr w:type="spellStart"/>
      <w:r>
        <w:rPr>
          <w:rFonts w:hint="eastAsia"/>
        </w:rPr>
        <w:t>Subramanyam</w:t>
      </w:r>
      <w:proofErr w:type="spellEnd"/>
      <w:r>
        <w:rPr>
          <w:rFonts w:hint="eastAsia"/>
        </w:rPr>
        <w:t xml:space="preserve"> R, Krishnan MS. Empirical analysis of CK metrics for object-oriented design complexity: Implications for software defects. IEEE Trans. on Software Engineering, 2003</w:t>
      </w:r>
      <w:proofErr w:type="gramStart"/>
      <w:r>
        <w:rPr>
          <w:rFonts w:hint="eastAsia"/>
        </w:rPr>
        <w:t>,29</w:t>
      </w:r>
      <w:proofErr w:type="gramEnd"/>
      <w:r>
        <w:rPr>
          <w:rFonts w:hint="eastAsia"/>
        </w:rPr>
        <w:t>(4):297</w:t>
      </w:r>
      <w:r>
        <w:rPr>
          <w:rFonts w:ascii="Symbol" w:hAnsi="Symbol"/>
        </w:rPr>
        <w:t></w:t>
      </w:r>
      <w:r>
        <w:rPr>
          <w:rFonts w:hint="eastAsia"/>
        </w:rPr>
        <w:t>310.</w:t>
      </w:r>
    </w:p>
    <w:p w14:paraId="6E10A553" w14:textId="77777777"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proofErr w:type="gramStart"/>
      <w:r>
        <w:rPr>
          <w:rFonts w:hint="eastAsia"/>
        </w:rPr>
        <w:t>,</w:t>
      </w:r>
      <w:r>
        <w:t>83</w:t>
      </w:r>
      <w:proofErr w:type="gramEnd"/>
      <w:r>
        <w:t>(4):660</w:t>
      </w:r>
      <w:r>
        <w:rPr>
          <w:rFonts w:ascii="Symbol" w:hAnsi="Symbol"/>
        </w:rPr>
        <w:t></w:t>
      </w:r>
      <w:r>
        <w:t>674</w:t>
      </w:r>
      <w:r>
        <w:rPr>
          <w:rFonts w:hint="eastAsia"/>
        </w:rPr>
        <w:t>.</w:t>
      </w:r>
    </w:p>
    <w:p w14:paraId="0FA34FF9" w14:textId="77777777"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Xu</w:t>
      </w:r>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proofErr w:type="gramStart"/>
      <w:r>
        <w:rPr>
          <w:rFonts w:hint="eastAsia"/>
        </w:rPr>
        <w:t>,</w:t>
      </w:r>
      <w:r>
        <w:t>35</w:t>
      </w:r>
      <w:proofErr w:type="gramEnd"/>
      <w:r>
        <w:t>(5)</w:t>
      </w:r>
      <w:r>
        <w:rPr>
          <w:rFonts w:hint="eastAsia"/>
        </w:rPr>
        <w:t>:</w:t>
      </w:r>
      <w:r>
        <w:t>607</w:t>
      </w:r>
      <w:r>
        <w:rPr>
          <w:rFonts w:ascii="Symbol" w:hAnsi="Symbol"/>
        </w:rPr>
        <w:t></w:t>
      </w:r>
      <w:r>
        <w:t>623</w:t>
      </w:r>
      <w:r>
        <w:rPr>
          <w:rFonts w:hint="eastAsia"/>
        </w:rPr>
        <w:t>.</w:t>
      </w:r>
    </w:p>
    <w:p w14:paraId="073FCFD0" w14:textId="77777777"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proofErr w:type="gramStart"/>
      <w:r>
        <w:rPr>
          <w:rFonts w:hint="eastAsia"/>
        </w:rPr>
        <w:t>,</w:t>
      </w:r>
      <w:r>
        <w:t>23</w:t>
      </w:r>
      <w:proofErr w:type="gramEnd"/>
      <w:r>
        <w:rPr>
          <w:rFonts w:hint="eastAsia"/>
        </w:rPr>
        <w:t>(</w:t>
      </w:r>
      <w:r>
        <w:t>1</w:t>
      </w:r>
      <w:r>
        <w:rPr>
          <w:rFonts w:hint="eastAsia"/>
        </w:rPr>
        <w:t>):10:1</w:t>
      </w:r>
      <w:r>
        <w:rPr>
          <w:rFonts w:ascii="Symbol" w:hAnsi="Symbol"/>
        </w:rPr>
        <w:t></w:t>
      </w:r>
      <w:r>
        <w:rPr>
          <w:rFonts w:hint="eastAsia"/>
        </w:rPr>
        <w:t>10:51.</w:t>
      </w:r>
    </w:p>
    <w:p w14:paraId="36141590" w14:textId="77777777"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Xu</w:t>
      </w:r>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proofErr w:type="gramStart"/>
      <w:r>
        <w:rPr>
          <w:rFonts w:hint="eastAsia"/>
        </w:rPr>
        <w:t>,</w:t>
      </w:r>
      <w:r>
        <w:t>57:186</w:t>
      </w:r>
      <w:proofErr w:type="gramEnd"/>
      <w:r>
        <w:rPr>
          <w:rFonts w:ascii="Symbol" w:hAnsi="Symbol"/>
        </w:rPr>
        <w:t></w:t>
      </w:r>
      <w:r>
        <w:t>203</w:t>
      </w:r>
      <w:r>
        <w:rPr>
          <w:rFonts w:hint="eastAsia"/>
        </w:rPr>
        <w:t>.</w:t>
      </w:r>
    </w:p>
    <w:p w14:paraId="3B8BF53A" w14:textId="77777777"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Xu</w:t>
      </w:r>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proofErr w:type="gramStart"/>
      <w:r>
        <w:rPr>
          <w:rFonts w:hint="eastAsia"/>
        </w:rPr>
        <w:t>a</w:t>
      </w:r>
      <w:r>
        <w:t>n</w:t>
      </w:r>
      <w:proofErr w:type="gramEnd"/>
      <w:r>
        <w:t xml:space="preserve">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w:t>
      </w:r>
      <w:proofErr w:type="gramStart"/>
      <w:r>
        <w:rPr>
          <w:rFonts w:hint="eastAsia"/>
        </w:rPr>
        <w:t>,41</w:t>
      </w:r>
      <w:proofErr w:type="gramEnd"/>
      <w:r>
        <w:rPr>
          <w:rFonts w:hint="eastAsia"/>
        </w:rPr>
        <w:t>(4): 331</w:t>
      </w:r>
      <w:r>
        <w:rPr>
          <w:rFonts w:ascii="Symbol" w:hAnsi="Symbol"/>
        </w:rPr>
        <w:t></w:t>
      </w:r>
      <w:r>
        <w:rPr>
          <w:rFonts w:hint="eastAsia"/>
        </w:rPr>
        <w:t>357.</w:t>
      </w:r>
    </w:p>
    <w:p w14:paraId="034B8997" w14:textId="77777777" w:rsidR="00F230C1" w:rsidRDefault="00F230C1">
      <w:pPr>
        <w:pStyle w:val="TextofReference1"/>
        <w:spacing w:line="256" w:lineRule="exact"/>
        <w:ind w:left="420" w:hanging="23"/>
      </w:pPr>
      <w:proofErr w:type="spellStart"/>
      <w:r>
        <w:rPr>
          <w:rFonts w:hint="eastAsia"/>
        </w:rPr>
        <w:t>Sarkar</w:t>
      </w:r>
      <w:proofErr w:type="spellEnd"/>
      <w:r>
        <w:rPr>
          <w:rFonts w:hint="eastAsia"/>
        </w:rPr>
        <w:t xml:space="preserve"> S, </w:t>
      </w:r>
      <w:proofErr w:type="spellStart"/>
      <w:r>
        <w:rPr>
          <w:rFonts w:hint="eastAsia"/>
        </w:rPr>
        <w:t>Kak</w:t>
      </w:r>
      <w:proofErr w:type="spellEnd"/>
      <w:r>
        <w:rPr>
          <w:rFonts w:hint="eastAsia"/>
        </w:rPr>
        <w:t xml:space="preserve"> AC, Rama GM. Metrics for measuring the quality of modularization of large-scale object-oriented software. IEEE Trans. on Software Engineering, 2008</w:t>
      </w:r>
      <w:proofErr w:type="gramStart"/>
      <w:r>
        <w:rPr>
          <w:rFonts w:hint="eastAsia"/>
        </w:rPr>
        <w:t>,34</w:t>
      </w:r>
      <w:proofErr w:type="gramEnd"/>
      <w:r>
        <w:rPr>
          <w:rFonts w:hint="eastAsia"/>
        </w:rPr>
        <w:t>(5):700</w:t>
      </w:r>
      <w:r>
        <w:rPr>
          <w:rFonts w:ascii="Symbol" w:hAnsi="Symbol"/>
        </w:rPr>
        <w:t></w:t>
      </w:r>
      <w:r>
        <w:rPr>
          <w:rFonts w:hint="eastAsia"/>
        </w:rPr>
        <w:t>720.</w:t>
      </w:r>
    </w:p>
    <w:p w14:paraId="03EA1F54" w14:textId="77777777"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w:t>
      </w:r>
      <w:proofErr w:type="gramStart"/>
      <w:r>
        <w:rPr>
          <w:rFonts w:hint="eastAsia"/>
        </w:rPr>
        <w:t>,17</w:t>
      </w:r>
      <w:proofErr w:type="gramEnd"/>
      <w:r>
        <w:rPr>
          <w:rFonts w:hint="eastAsia"/>
        </w:rPr>
        <w:t>(1):2:1</w:t>
      </w:r>
      <w:r>
        <w:rPr>
          <w:rFonts w:ascii="Symbol" w:hAnsi="Symbol"/>
        </w:rPr>
        <w:t></w:t>
      </w:r>
      <w:r>
        <w:rPr>
          <w:rFonts w:hint="eastAsia"/>
        </w:rPr>
        <w:t>27.</w:t>
      </w:r>
    </w:p>
    <w:p w14:paraId="47C09935" w14:textId="77777777" w:rsidR="00F230C1" w:rsidRDefault="00F230C1">
      <w:pPr>
        <w:pStyle w:val="af6"/>
      </w:pPr>
      <w:r>
        <w:rPr>
          <w:rFonts w:hint="eastAsia"/>
        </w:rPr>
        <w:lastRenderedPageBreak/>
        <w:t>附中文参考文献</w:t>
      </w:r>
      <w:r>
        <w:t>:</w:t>
      </w:r>
    </w:p>
    <w:p w14:paraId="42C25FDC" w14:textId="77777777"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14:paraId="35E44EC4" w14:textId="77777777" w:rsidR="00F230C1" w:rsidRDefault="00F230C1">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14:paraId="12AE98DC" w14:textId="77777777" w:rsidR="00F230C1" w:rsidRDefault="00F230C1">
      <w:pPr>
        <w:pStyle w:val="Textof0"/>
        <w:tabs>
          <w:tab w:val="clear" w:pos="424"/>
        </w:tabs>
        <w:ind w:left="402" w:hanging="402"/>
        <w:rPr>
          <w:szCs w:val="15"/>
        </w:rPr>
      </w:pPr>
    </w:p>
    <w:sectPr w:rsidR="00F230C1">
      <w:headerReference w:type="even" r:id="rId21"/>
      <w:headerReference w:type="default" r:id="rId22"/>
      <w:footerReference w:type="even" r:id="rId23"/>
      <w:footerReference w:type="default" r:id="rId24"/>
      <w:footerReference w:type="first" r:id="rId25"/>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37D83" w14:textId="77777777" w:rsidR="00891579" w:rsidRDefault="00891579">
      <w:r>
        <w:separator/>
      </w:r>
    </w:p>
  </w:endnote>
  <w:endnote w:type="continuationSeparator" w:id="0">
    <w:p w14:paraId="564F8214" w14:textId="77777777" w:rsidR="00891579" w:rsidRDefault="0089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812ED" w14:textId="77777777" w:rsidR="008334C3" w:rsidRDefault="008334C3">
    <w:pPr>
      <w:pStyle w:val="a4"/>
      <w:framePr w:wrap="around" w:vAnchor="text" w:hAnchor="margin" w:xAlign="right" w:y="1"/>
    </w:pPr>
  </w:p>
  <w:p w14:paraId="091AF487" w14:textId="77777777" w:rsidR="008334C3" w:rsidRDefault="008334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35D0" w14:textId="77777777" w:rsidR="008334C3" w:rsidRDefault="008334C3">
    <w:pPr>
      <w:pStyle w:val="a4"/>
      <w:framePr w:wrap="around" w:vAnchor="text" w:hAnchor="margin" w:xAlign="right" w:y="1"/>
    </w:pPr>
  </w:p>
  <w:p w14:paraId="0C124F3F" w14:textId="77777777" w:rsidR="008334C3" w:rsidRDefault="008334C3">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88DB7" w14:textId="77777777" w:rsidR="008334C3" w:rsidRDefault="008334C3">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27858" w14:textId="77777777" w:rsidR="00891579" w:rsidRDefault="00891579">
      <w:r>
        <w:separator/>
      </w:r>
    </w:p>
  </w:footnote>
  <w:footnote w:type="continuationSeparator" w:id="0">
    <w:p w14:paraId="631D7C53" w14:textId="77777777" w:rsidR="00891579" w:rsidRDefault="00891579">
      <w:r>
        <w:continuationSeparator/>
      </w:r>
    </w:p>
  </w:footnote>
  <w:footnote w:id="1">
    <w:p w14:paraId="5CC074B0" w14:textId="77777777" w:rsidR="008334C3" w:rsidRDefault="008334C3">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14:paraId="5E496D6F" w14:textId="77777777" w:rsidR="008334C3" w:rsidRDefault="008334C3">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14:paraId="41F831F0" w14:textId="77777777" w:rsidR="008334C3" w:rsidRDefault="008334C3">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14:paraId="69A08C44" w14:textId="77777777" w:rsidR="008334C3" w:rsidRDefault="008334C3">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146E7" w14:textId="77777777" w:rsidR="008334C3" w:rsidRDefault="008334C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C15A0B">
      <w:rPr>
        <w:noProof/>
      </w:rPr>
      <w:t>4</w:t>
    </w:r>
    <w:r>
      <w:fldChar w:fldCharType="end"/>
    </w:r>
  </w:p>
  <w:p w14:paraId="1AA9F366" w14:textId="77777777" w:rsidR="008334C3" w:rsidRDefault="008334C3">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04EB3D9D" w14:textId="77777777" w:rsidR="008334C3" w:rsidRDefault="008334C3">
    <w:pPr>
      <w:pStyle w:val="a5"/>
      <w:tabs>
        <w:tab w:val="center" w:pos="-2184"/>
      </w:tabs>
      <w:spacing w:after="220"/>
      <w:jc w:val="left"/>
    </w:pPr>
  </w:p>
  <w:p w14:paraId="4FA7744B" w14:textId="77777777" w:rsidR="008334C3" w:rsidRDefault="008334C3">
    <w:pPr>
      <w:pStyle w:val="a5"/>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30D3D" w14:textId="77777777" w:rsidR="008334C3" w:rsidRDefault="008334C3">
    <w:pPr>
      <w:pStyle w:val="a5"/>
      <w:framePr w:w="6503" w:h="227" w:hSpace="181" w:wrap="around" w:vAnchor="text" w:hAnchor="text" w:x="171" w:y="-56"/>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Pr>
        <w:rFonts w:eastAsia="楷体_GB2312"/>
      </w:rPr>
      <w:t>:</w:t>
    </w:r>
    <w:r w:rsidRPr="000420BE">
      <w:rPr>
        <w:rFonts w:eastAsia="楷体_GB2312" w:hint="eastAsia"/>
      </w:rPr>
      <w:t xml:space="preserve"> </w:t>
    </w:r>
    <w:r w:rsidRPr="000420BE">
      <w:rPr>
        <w:rFonts w:eastAsia="楷体_GB2312" w:hint="eastAsia"/>
      </w:rPr>
      <w:t>基于</w:t>
    </w:r>
    <w:proofErr w:type="spellStart"/>
    <w:r w:rsidRPr="000420BE">
      <w:rPr>
        <w:rFonts w:eastAsia="楷体_GB2312" w:hint="eastAsia"/>
      </w:rPr>
      <w:t>nuXmv</w:t>
    </w:r>
    <w:proofErr w:type="spellEnd"/>
    <w:r w:rsidRPr="000420BE">
      <w:rPr>
        <w:rFonts w:eastAsia="楷体_GB2312" w:hint="eastAsia"/>
      </w:rPr>
      <w:t>的移动机器人永恒探索算法的形式化验证与分析</w:t>
    </w:r>
  </w:p>
  <w:p w14:paraId="35EFB294" w14:textId="77777777" w:rsidR="008334C3" w:rsidRDefault="008334C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C15A0B">
      <w:rPr>
        <w:noProof/>
      </w:rPr>
      <w:t>5</w:t>
    </w:r>
    <w:r>
      <w:fldChar w:fldCharType="end"/>
    </w:r>
  </w:p>
  <w:p w14:paraId="47A2B44D" w14:textId="77777777" w:rsidR="008334C3" w:rsidRDefault="008334C3">
    <w:pPr>
      <w:pStyle w:val="a5"/>
      <w:tabs>
        <w:tab w:val="right" w:pos="7632"/>
      </w:tabs>
      <w:spacing w:after="220"/>
      <w:jc w:val="both"/>
    </w:pPr>
  </w:p>
  <w:p w14:paraId="47EBD453" w14:textId="77777777" w:rsidR="008334C3" w:rsidRDefault="008334C3">
    <w:pPr>
      <w:pStyle w:val="a5"/>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民">
    <w15:presenceInfo w15:providerId="None" w15:userId="张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trackRevisions/>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02B2"/>
    <w:rsid w:val="00002ECB"/>
    <w:rsid w:val="0000310E"/>
    <w:rsid w:val="00004473"/>
    <w:rsid w:val="000047B0"/>
    <w:rsid w:val="00010B50"/>
    <w:rsid w:val="000132B1"/>
    <w:rsid w:val="00013D7D"/>
    <w:rsid w:val="000144C6"/>
    <w:rsid w:val="00017322"/>
    <w:rsid w:val="00017ADB"/>
    <w:rsid w:val="00020A44"/>
    <w:rsid w:val="00023151"/>
    <w:rsid w:val="000235BA"/>
    <w:rsid w:val="00025C60"/>
    <w:rsid w:val="0002685D"/>
    <w:rsid w:val="00026DC6"/>
    <w:rsid w:val="00026E2F"/>
    <w:rsid w:val="0002744C"/>
    <w:rsid w:val="00027AA9"/>
    <w:rsid w:val="00030ECE"/>
    <w:rsid w:val="0003549F"/>
    <w:rsid w:val="0003620D"/>
    <w:rsid w:val="0003658C"/>
    <w:rsid w:val="00037A07"/>
    <w:rsid w:val="00037D21"/>
    <w:rsid w:val="000420BE"/>
    <w:rsid w:val="00042E0E"/>
    <w:rsid w:val="00044586"/>
    <w:rsid w:val="0004542B"/>
    <w:rsid w:val="00051E76"/>
    <w:rsid w:val="000535E1"/>
    <w:rsid w:val="00053708"/>
    <w:rsid w:val="000570BF"/>
    <w:rsid w:val="000618C3"/>
    <w:rsid w:val="00062D94"/>
    <w:rsid w:val="00062F88"/>
    <w:rsid w:val="00065245"/>
    <w:rsid w:val="00065A33"/>
    <w:rsid w:val="00065DC9"/>
    <w:rsid w:val="00070A07"/>
    <w:rsid w:val="00070A5E"/>
    <w:rsid w:val="0007182C"/>
    <w:rsid w:val="00071984"/>
    <w:rsid w:val="00080D6B"/>
    <w:rsid w:val="000816A6"/>
    <w:rsid w:val="00082D9F"/>
    <w:rsid w:val="00085418"/>
    <w:rsid w:val="000857B0"/>
    <w:rsid w:val="00085C7D"/>
    <w:rsid w:val="00091C30"/>
    <w:rsid w:val="00094276"/>
    <w:rsid w:val="00094DC7"/>
    <w:rsid w:val="000963AD"/>
    <w:rsid w:val="00096532"/>
    <w:rsid w:val="000A0D14"/>
    <w:rsid w:val="000A1CE1"/>
    <w:rsid w:val="000A3B2F"/>
    <w:rsid w:val="000A6051"/>
    <w:rsid w:val="000A6D99"/>
    <w:rsid w:val="000A75E3"/>
    <w:rsid w:val="000B053E"/>
    <w:rsid w:val="000B05F9"/>
    <w:rsid w:val="000B4178"/>
    <w:rsid w:val="000B4ED3"/>
    <w:rsid w:val="000B5AA9"/>
    <w:rsid w:val="000B5C71"/>
    <w:rsid w:val="000C02F7"/>
    <w:rsid w:val="000C1D72"/>
    <w:rsid w:val="000C1FCD"/>
    <w:rsid w:val="000C23AE"/>
    <w:rsid w:val="000C3C8D"/>
    <w:rsid w:val="000C54E3"/>
    <w:rsid w:val="000C7CC2"/>
    <w:rsid w:val="000D19BB"/>
    <w:rsid w:val="000D19FC"/>
    <w:rsid w:val="000D1BBB"/>
    <w:rsid w:val="000D36C4"/>
    <w:rsid w:val="000E0D0E"/>
    <w:rsid w:val="000E1C11"/>
    <w:rsid w:val="000E5072"/>
    <w:rsid w:val="000E74B3"/>
    <w:rsid w:val="000E7706"/>
    <w:rsid w:val="000E7B59"/>
    <w:rsid w:val="000E7F94"/>
    <w:rsid w:val="000F06C0"/>
    <w:rsid w:val="000F5127"/>
    <w:rsid w:val="000F5611"/>
    <w:rsid w:val="000F65C9"/>
    <w:rsid w:val="000F7FDC"/>
    <w:rsid w:val="00100571"/>
    <w:rsid w:val="001005DF"/>
    <w:rsid w:val="00102047"/>
    <w:rsid w:val="00102D45"/>
    <w:rsid w:val="00104988"/>
    <w:rsid w:val="001061C8"/>
    <w:rsid w:val="00106488"/>
    <w:rsid w:val="001118D9"/>
    <w:rsid w:val="0011230D"/>
    <w:rsid w:val="00113891"/>
    <w:rsid w:val="00113A5A"/>
    <w:rsid w:val="00114AF5"/>
    <w:rsid w:val="00114E4A"/>
    <w:rsid w:val="00115FD4"/>
    <w:rsid w:val="001163D3"/>
    <w:rsid w:val="00131A77"/>
    <w:rsid w:val="001332D1"/>
    <w:rsid w:val="001373F7"/>
    <w:rsid w:val="001429BA"/>
    <w:rsid w:val="00145084"/>
    <w:rsid w:val="00145F8A"/>
    <w:rsid w:val="00147637"/>
    <w:rsid w:val="00147857"/>
    <w:rsid w:val="001510CE"/>
    <w:rsid w:val="00151991"/>
    <w:rsid w:val="00152803"/>
    <w:rsid w:val="001544CE"/>
    <w:rsid w:val="00155051"/>
    <w:rsid w:val="00155F5F"/>
    <w:rsid w:val="00156010"/>
    <w:rsid w:val="0015628E"/>
    <w:rsid w:val="00157D6A"/>
    <w:rsid w:val="00157F7D"/>
    <w:rsid w:val="00163CF4"/>
    <w:rsid w:val="001675EF"/>
    <w:rsid w:val="00171274"/>
    <w:rsid w:val="00173FF0"/>
    <w:rsid w:val="00175875"/>
    <w:rsid w:val="001766AB"/>
    <w:rsid w:val="00180223"/>
    <w:rsid w:val="00180E2E"/>
    <w:rsid w:val="00181F5D"/>
    <w:rsid w:val="001831D5"/>
    <w:rsid w:val="00183565"/>
    <w:rsid w:val="001860A6"/>
    <w:rsid w:val="00186504"/>
    <w:rsid w:val="00187737"/>
    <w:rsid w:val="00190E7E"/>
    <w:rsid w:val="00193824"/>
    <w:rsid w:val="00193AA8"/>
    <w:rsid w:val="0019509B"/>
    <w:rsid w:val="0019602C"/>
    <w:rsid w:val="0019678E"/>
    <w:rsid w:val="00197361"/>
    <w:rsid w:val="00197ACA"/>
    <w:rsid w:val="00197CA2"/>
    <w:rsid w:val="001A13AA"/>
    <w:rsid w:val="001A1EE4"/>
    <w:rsid w:val="001A3F16"/>
    <w:rsid w:val="001A4474"/>
    <w:rsid w:val="001A5687"/>
    <w:rsid w:val="001A5706"/>
    <w:rsid w:val="001A66D4"/>
    <w:rsid w:val="001A6A1A"/>
    <w:rsid w:val="001A6E3D"/>
    <w:rsid w:val="001A73A4"/>
    <w:rsid w:val="001B1FA3"/>
    <w:rsid w:val="001B3E53"/>
    <w:rsid w:val="001B490A"/>
    <w:rsid w:val="001B5FB1"/>
    <w:rsid w:val="001C1614"/>
    <w:rsid w:val="001C1BA6"/>
    <w:rsid w:val="001C3266"/>
    <w:rsid w:val="001C47CB"/>
    <w:rsid w:val="001C4874"/>
    <w:rsid w:val="001D118F"/>
    <w:rsid w:val="001D132B"/>
    <w:rsid w:val="001D14B2"/>
    <w:rsid w:val="001D1C17"/>
    <w:rsid w:val="001D20F7"/>
    <w:rsid w:val="001D3F37"/>
    <w:rsid w:val="001D5D28"/>
    <w:rsid w:val="001D7718"/>
    <w:rsid w:val="001E2ACE"/>
    <w:rsid w:val="001E2DC7"/>
    <w:rsid w:val="001E3B74"/>
    <w:rsid w:val="001E4154"/>
    <w:rsid w:val="001E547A"/>
    <w:rsid w:val="001E5530"/>
    <w:rsid w:val="001F0A99"/>
    <w:rsid w:val="001F1FFA"/>
    <w:rsid w:val="001F2318"/>
    <w:rsid w:val="001F40F0"/>
    <w:rsid w:val="001F6F9F"/>
    <w:rsid w:val="0020014E"/>
    <w:rsid w:val="002007FD"/>
    <w:rsid w:val="0020187E"/>
    <w:rsid w:val="00202E5A"/>
    <w:rsid w:val="0020338B"/>
    <w:rsid w:val="00203B1A"/>
    <w:rsid w:val="00204D85"/>
    <w:rsid w:val="00205FE0"/>
    <w:rsid w:val="002064CD"/>
    <w:rsid w:val="00206E6E"/>
    <w:rsid w:val="00207E84"/>
    <w:rsid w:val="00210C6D"/>
    <w:rsid w:val="002115BB"/>
    <w:rsid w:val="002117C4"/>
    <w:rsid w:val="002227CC"/>
    <w:rsid w:val="00222C9A"/>
    <w:rsid w:val="002242B4"/>
    <w:rsid w:val="002244CE"/>
    <w:rsid w:val="0022536D"/>
    <w:rsid w:val="002275FD"/>
    <w:rsid w:val="0023144E"/>
    <w:rsid w:val="00236FEA"/>
    <w:rsid w:val="00240104"/>
    <w:rsid w:val="00241D2B"/>
    <w:rsid w:val="0024326D"/>
    <w:rsid w:val="002436E0"/>
    <w:rsid w:val="0024380F"/>
    <w:rsid w:val="00246829"/>
    <w:rsid w:val="002511C9"/>
    <w:rsid w:val="00254848"/>
    <w:rsid w:val="00256E82"/>
    <w:rsid w:val="00257CA7"/>
    <w:rsid w:val="00260109"/>
    <w:rsid w:val="002603B2"/>
    <w:rsid w:val="002639E2"/>
    <w:rsid w:val="00264534"/>
    <w:rsid w:val="002673B9"/>
    <w:rsid w:val="00267D41"/>
    <w:rsid w:val="00267DDB"/>
    <w:rsid w:val="00271220"/>
    <w:rsid w:val="00272E0B"/>
    <w:rsid w:val="00275A63"/>
    <w:rsid w:val="002762C5"/>
    <w:rsid w:val="00281BFC"/>
    <w:rsid w:val="002852DA"/>
    <w:rsid w:val="002864B7"/>
    <w:rsid w:val="002864DD"/>
    <w:rsid w:val="002871F7"/>
    <w:rsid w:val="00290C17"/>
    <w:rsid w:val="00291191"/>
    <w:rsid w:val="00291CBA"/>
    <w:rsid w:val="0029284D"/>
    <w:rsid w:val="002933A5"/>
    <w:rsid w:val="0029360F"/>
    <w:rsid w:val="002954D5"/>
    <w:rsid w:val="00296022"/>
    <w:rsid w:val="002976C3"/>
    <w:rsid w:val="002A0797"/>
    <w:rsid w:val="002A0D7B"/>
    <w:rsid w:val="002A4EBC"/>
    <w:rsid w:val="002A53DF"/>
    <w:rsid w:val="002A5BFF"/>
    <w:rsid w:val="002B0FAB"/>
    <w:rsid w:val="002B184E"/>
    <w:rsid w:val="002B1A28"/>
    <w:rsid w:val="002B1F52"/>
    <w:rsid w:val="002B21A6"/>
    <w:rsid w:val="002B25CE"/>
    <w:rsid w:val="002B2B53"/>
    <w:rsid w:val="002B30D8"/>
    <w:rsid w:val="002B3E49"/>
    <w:rsid w:val="002B510A"/>
    <w:rsid w:val="002B5352"/>
    <w:rsid w:val="002B63B8"/>
    <w:rsid w:val="002B7A8C"/>
    <w:rsid w:val="002C116E"/>
    <w:rsid w:val="002C1A61"/>
    <w:rsid w:val="002C243C"/>
    <w:rsid w:val="002C427E"/>
    <w:rsid w:val="002C47FD"/>
    <w:rsid w:val="002C4DC2"/>
    <w:rsid w:val="002C56CC"/>
    <w:rsid w:val="002C74E3"/>
    <w:rsid w:val="002C75FF"/>
    <w:rsid w:val="002C7D13"/>
    <w:rsid w:val="002D103C"/>
    <w:rsid w:val="002D3B13"/>
    <w:rsid w:val="002D4ABF"/>
    <w:rsid w:val="002D4BDB"/>
    <w:rsid w:val="002D6B34"/>
    <w:rsid w:val="002E1368"/>
    <w:rsid w:val="002E1AD1"/>
    <w:rsid w:val="002E1BF5"/>
    <w:rsid w:val="002E260A"/>
    <w:rsid w:val="002E2FE5"/>
    <w:rsid w:val="002E42E8"/>
    <w:rsid w:val="002E69C5"/>
    <w:rsid w:val="002E7084"/>
    <w:rsid w:val="002E721A"/>
    <w:rsid w:val="002F1185"/>
    <w:rsid w:val="002F2A49"/>
    <w:rsid w:val="002F2C1F"/>
    <w:rsid w:val="002F701B"/>
    <w:rsid w:val="00300E68"/>
    <w:rsid w:val="00302B47"/>
    <w:rsid w:val="00302F32"/>
    <w:rsid w:val="00303E34"/>
    <w:rsid w:val="003040AB"/>
    <w:rsid w:val="0030418B"/>
    <w:rsid w:val="00304E59"/>
    <w:rsid w:val="003050DE"/>
    <w:rsid w:val="003057DF"/>
    <w:rsid w:val="00305BDC"/>
    <w:rsid w:val="0031158B"/>
    <w:rsid w:val="00311DCC"/>
    <w:rsid w:val="00311DEF"/>
    <w:rsid w:val="00311FFC"/>
    <w:rsid w:val="00312E70"/>
    <w:rsid w:val="00313353"/>
    <w:rsid w:val="003159CE"/>
    <w:rsid w:val="0031796B"/>
    <w:rsid w:val="0033153A"/>
    <w:rsid w:val="00335088"/>
    <w:rsid w:val="00340A26"/>
    <w:rsid w:val="00340B86"/>
    <w:rsid w:val="003412D6"/>
    <w:rsid w:val="003414F4"/>
    <w:rsid w:val="00341BA0"/>
    <w:rsid w:val="00341BF6"/>
    <w:rsid w:val="003420E5"/>
    <w:rsid w:val="00344115"/>
    <w:rsid w:val="00350BE6"/>
    <w:rsid w:val="003525B3"/>
    <w:rsid w:val="00354B8C"/>
    <w:rsid w:val="003555CF"/>
    <w:rsid w:val="003556F7"/>
    <w:rsid w:val="00356F5A"/>
    <w:rsid w:val="003573FF"/>
    <w:rsid w:val="00357475"/>
    <w:rsid w:val="00357C81"/>
    <w:rsid w:val="0036269B"/>
    <w:rsid w:val="00363C8E"/>
    <w:rsid w:val="00363FB9"/>
    <w:rsid w:val="00365C33"/>
    <w:rsid w:val="003677FA"/>
    <w:rsid w:val="003678D5"/>
    <w:rsid w:val="003720E0"/>
    <w:rsid w:val="00372951"/>
    <w:rsid w:val="003748AD"/>
    <w:rsid w:val="00375A23"/>
    <w:rsid w:val="0037614C"/>
    <w:rsid w:val="00376397"/>
    <w:rsid w:val="00383989"/>
    <w:rsid w:val="00385683"/>
    <w:rsid w:val="00387DC6"/>
    <w:rsid w:val="003902C4"/>
    <w:rsid w:val="00391602"/>
    <w:rsid w:val="003917A3"/>
    <w:rsid w:val="00396E18"/>
    <w:rsid w:val="00397A93"/>
    <w:rsid w:val="00397DCF"/>
    <w:rsid w:val="003A0B7B"/>
    <w:rsid w:val="003A2BF9"/>
    <w:rsid w:val="003A4BE3"/>
    <w:rsid w:val="003A7EE0"/>
    <w:rsid w:val="003B034C"/>
    <w:rsid w:val="003B0B44"/>
    <w:rsid w:val="003B2BE5"/>
    <w:rsid w:val="003B409A"/>
    <w:rsid w:val="003B5536"/>
    <w:rsid w:val="003B5E68"/>
    <w:rsid w:val="003B5FC6"/>
    <w:rsid w:val="003B60F3"/>
    <w:rsid w:val="003B687F"/>
    <w:rsid w:val="003B7113"/>
    <w:rsid w:val="003B75C8"/>
    <w:rsid w:val="003C0199"/>
    <w:rsid w:val="003C0E3F"/>
    <w:rsid w:val="003C1BD4"/>
    <w:rsid w:val="003C2EE7"/>
    <w:rsid w:val="003C380E"/>
    <w:rsid w:val="003C45DA"/>
    <w:rsid w:val="003C5E83"/>
    <w:rsid w:val="003D0AC6"/>
    <w:rsid w:val="003D291B"/>
    <w:rsid w:val="003D3FDC"/>
    <w:rsid w:val="003D430F"/>
    <w:rsid w:val="003D4EEB"/>
    <w:rsid w:val="003D6735"/>
    <w:rsid w:val="003D6A32"/>
    <w:rsid w:val="003D7F7E"/>
    <w:rsid w:val="003E09D8"/>
    <w:rsid w:val="003E2C08"/>
    <w:rsid w:val="003E2FE9"/>
    <w:rsid w:val="003E3612"/>
    <w:rsid w:val="003E39CB"/>
    <w:rsid w:val="003E3F85"/>
    <w:rsid w:val="003E6872"/>
    <w:rsid w:val="003F0259"/>
    <w:rsid w:val="003F0661"/>
    <w:rsid w:val="003F1AB2"/>
    <w:rsid w:val="003F1BAC"/>
    <w:rsid w:val="003F2373"/>
    <w:rsid w:val="003F2461"/>
    <w:rsid w:val="003F60B2"/>
    <w:rsid w:val="004002A7"/>
    <w:rsid w:val="00401B9D"/>
    <w:rsid w:val="00403333"/>
    <w:rsid w:val="00403743"/>
    <w:rsid w:val="00406A8B"/>
    <w:rsid w:val="0040799D"/>
    <w:rsid w:val="00410B91"/>
    <w:rsid w:val="00411CA8"/>
    <w:rsid w:val="00412116"/>
    <w:rsid w:val="00413098"/>
    <w:rsid w:val="004151C6"/>
    <w:rsid w:val="00415EFB"/>
    <w:rsid w:val="00417769"/>
    <w:rsid w:val="004216DD"/>
    <w:rsid w:val="00421AB0"/>
    <w:rsid w:val="00424494"/>
    <w:rsid w:val="00425AA4"/>
    <w:rsid w:val="00425B6F"/>
    <w:rsid w:val="00426693"/>
    <w:rsid w:val="004308C3"/>
    <w:rsid w:val="0043140A"/>
    <w:rsid w:val="00432BB3"/>
    <w:rsid w:val="004347C2"/>
    <w:rsid w:val="0043492E"/>
    <w:rsid w:val="00435A31"/>
    <w:rsid w:val="00437AA9"/>
    <w:rsid w:val="0044102D"/>
    <w:rsid w:val="00441937"/>
    <w:rsid w:val="004429AD"/>
    <w:rsid w:val="00442B8F"/>
    <w:rsid w:val="004432D3"/>
    <w:rsid w:val="00443F07"/>
    <w:rsid w:val="00451C18"/>
    <w:rsid w:val="0045378D"/>
    <w:rsid w:val="004544E5"/>
    <w:rsid w:val="004557CD"/>
    <w:rsid w:val="00455F7A"/>
    <w:rsid w:val="004618F7"/>
    <w:rsid w:val="00462062"/>
    <w:rsid w:val="004628C5"/>
    <w:rsid w:val="0046734C"/>
    <w:rsid w:val="00467E86"/>
    <w:rsid w:val="00471052"/>
    <w:rsid w:val="00471071"/>
    <w:rsid w:val="00472B42"/>
    <w:rsid w:val="00473DAB"/>
    <w:rsid w:val="00474D64"/>
    <w:rsid w:val="00475123"/>
    <w:rsid w:val="004771FB"/>
    <w:rsid w:val="00482073"/>
    <w:rsid w:val="00484825"/>
    <w:rsid w:val="004851BD"/>
    <w:rsid w:val="004862ED"/>
    <w:rsid w:val="004874BC"/>
    <w:rsid w:val="004910C1"/>
    <w:rsid w:val="00494123"/>
    <w:rsid w:val="00495EB7"/>
    <w:rsid w:val="00495EE6"/>
    <w:rsid w:val="004A06F3"/>
    <w:rsid w:val="004A1A08"/>
    <w:rsid w:val="004A49AE"/>
    <w:rsid w:val="004A4BCC"/>
    <w:rsid w:val="004A4F90"/>
    <w:rsid w:val="004A58CA"/>
    <w:rsid w:val="004A5E35"/>
    <w:rsid w:val="004A658E"/>
    <w:rsid w:val="004A6EE7"/>
    <w:rsid w:val="004A7C23"/>
    <w:rsid w:val="004B124E"/>
    <w:rsid w:val="004B45FC"/>
    <w:rsid w:val="004B6242"/>
    <w:rsid w:val="004C1845"/>
    <w:rsid w:val="004C399E"/>
    <w:rsid w:val="004C453B"/>
    <w:rsid w:val="004C5204"/>
    <w:rsid w:val="004D01DD"/>
    <w:rsid w:val="004D0257"/>
    <w:rsid w:val="004D0332"/>
    <w:rsid w:val="004D077D"/>
    <w:rsid w:val="004D0A8B"/>
    <w:rsid w:val="004D1DDE"/>
    <w:rsid w:val="004E0CC3"/>
    <w:rsid w:val="004E0FC3"/>
    <w:rsid w:val="004E1048"/>
    <w:rsid w:val="004E1E1D"/>
    <w:rsid w:val="004E29C5"/>
    <w:rsid w:val="004F402A"/>
    <w:rsid w:val="004F4209"/>
    <w:rsid w:val="004F4AE7"/>
    <w:rsid w:val="00500BB4"/>
    <w:rsid w:val="00501E91"/>
    <w:rsid w:val="005052C9"/>
    <w:rsid w:val="00505CBF"/>
    <w:rsid w:val="00507B5F"/>
    <w:rsid w:val="0051030C"/>
    <w:rsid w:val="005108F5"/>
    <w:rsid w:val="005129B9"/>
    <w:rsid w:val="00513073"/>
    <w:rsid w:val="00514422"/>
    <w:rsid w:val="00514C17"/>
    <w:rsid w:val="00521B43"/>
    <w:rsid w:val="00523F56"/>
    <w:rsid w:val="00524A95"/>
    <w:rsid w:val="00525456"/>
    <w:rsid w:val="00525B9F"/>
    <w:rsid w:val="0052626A"/>
    <w:rsid w:val="00527C76"/>
    <w:rsid w:val="00533E17"/>
    <w:rsid w:val="00533E3B"/>
    <w:rsid w:val="005345CE"/>
    <w:rsid w:val="005346D8"/>
    <w:rsid w:val="00534BE2"/>
    <w:rsid w:val="00536976"/>
    <w:rsid w:val="00540348"/>
    <w:rsid w:val="0054084B"/>
    <w:rsid w:val="005410FD"/>
    <w:rsid w:val="0054224A"/>
    <w:rsid w:val="005435AE"/>
    <w:rsid w:val="005439C3"/>
    <w:rsid w:val="00544C7B"/>
    <w:rsid w:val="005454DC"/>
    <w:rsid w:val="005455C0"/>
    <w:rsid w:val="005461D4"/>
    <w:rsid w:val="00547B9D"/>
    <w:rsid w:val="00553216"/>
    <w:rsid w:val="00553777"/>
    <w:rsid w:val="0055522E"/>
    <w:rsid w:val="00555276"/>
    <w:rsid w:val="005561AE"/>
    <w:rsid w:val="0056198C"/>
    <w:rsid w:val="0056211A"/>
    <w:rsid w:val="005630BE"/>
    <w:rsid w:val="00564B66"/>
    <w:rsid w:val="00565A8E"/>
    <w:rsid w:val="005676E5"/>
    <w:rsid w:val="00572464"/>
    <w:rsid w:val="00573984"/>
    <w:rsid w:val="00574B40"/>
    <w:rsid w:val="0057583B"/>
    <w:rsid w:val="00577A14"/>
    <w:rsid w:val="00580A01"/>
    <w:rsid w:val="005815B5"/>
    <w:rsid w:val="00581F5B"/>
    <w:rsid w:val="00582A98"/>
    <w:rsid w:val="005835EB"/>
    <w:rsid w:val="00585B38"/>
    <w:rsid w:val="00587D7C"/>
    <w:rsid w:val="005901DD"/>
    <w:rsid w:val="0059172F"/>
    <w:rsid w:val="00593FFD"/>
    <w:rsid w:val="00595F50"/>
    <w:rsid w:val="00596B74"/>
    <w:rsid w:val="005A31DA"/>
    <w:rsid w:val="005A32FD"/>
    <w:rsid w:val="005A6DF0"/>
    <w:rsid w:val="005A7142"/>
    <w:rsid w:val="005A764A"/>
    <w:rsid w:val="005B0671"/>
    <w:rsid w:val="005B5744"/>
    <w:rsid w:val="005B5E43"/>
    <w:rsid w:val="005C00A8"/>
    <w:rsid w:val="005C1982"/>
    <w:rsid w:val="005C29B9"/>
    <w:rsid w:val="005C32EB"/>
    <w:rsid w:val="005C6AC3"/>
    <w:rsid w:val="005C7B6E"/>
    <w:rsid w:val="005D15DF"/>
    <w:rsid w:val="005D258A"/>
    <w:rsid w:val="005D5A59"/>
    <w:rsid w:val="005E01BC"/>
    <w:rsid w:val="005E04B1"/>
    <w:rsid w:val="005E40D2"/>
    <w:rsid w:val="005E49EE"/>
    <w:rsid w:val="005E4E8F"/>
    <w:rsid w:val="005E6AF3"/>
    <w:rsid w:val="005F11D0"/>
    <w:rsid w:val="005F44A0"/>
    <w:rsid w:val="00600505"/>
    <w:rsid w:val="00604A24"/>
    <w:rsid w:val="00604F0B"/>
    <w:rsid w:val="00605E8E"/>
    <w:rsid w:val="00616400"/>
    <w:rsid w:val="006165CC"/>
    <w:rsid w:val="00616872"/>
    <w:rsid w:val="006226D9"/>
    <w:rsid w:val="00623330"/>
    <w:rsid w:val="0062611D"/>
    <w:rsid w:val="00626BE2"/>
    <w:rsid w:val="0063067B"/>
    <w:rsid w:val="0063125C"/>
    <w:rsid w:val="006338B1"/>
    <w:rsid w:val="00634DA5"/>
    <w:rsid w:val="00637A9B"/>
    <w:rsid w:val="00646D7A"/>
    <w:rsid w:val="006470CE"/>
    <w:rsid w:val="0064720F"/>
    <w:rsid w:val="006501F7"/>
    <w:rsid w:val="00651487"/>
    <w:rsid w:val="00653AC6"/>
    <w:rsid w:val="0065422C"/>
    <w:rsid w:val="00655417"/>
    <w:rsid w:val="0065542E"/>
    <w:rsid w:val="00655E14"/>
    <w:rsid w:val="00656906"/>
    <w:rsid w:val="00656A6D"/>
    <w:rsid w:val="00656B50"/>
    <w:rsid w:val="00657743"/>
    <w:rsid w:val="00663938"/>
    <w:rsid w:val="00664118"/>
    <w:rsid w:val="00666E50"/>
    <w:rsid w:val="00673CC5"/>
    <w:rsid w:val="00676801"/>
    <w:rsid w:val="00677437"/>
    <w:rsid w:val="00677779"/>
    <w:rsid w:val="00680C24"/>
    <w:rsid w:val="00681840"/>
    <w:rsid w:val="00681C25"/>
    <w:rsid w:val="00681C5D"/>
    <w:rsid w:val="00682AD5"/>
    <w:rsid w:val="00683D6E"/>
    <w:rsid w:val="00685AF4"/>
    <w:rsid w:val="006861FC"/>
    <w:rsid w:val="006911A1"/>
    <w:rsid w:val="0069208D"/>
    <w:rsid w:val="006922A8"/>
    <w:rsid w:val="006927BA"/>
    <w:rsid w:val="00694E86"/>
    <w:rsid w:val="00694F6B"/>
    <w:rsid w:val="00696FD6"/>
    <w:rsid w:val="0069731F"/>
    <w:rsid w:val="0069792B"/>
    <w:rsid w:val="006A2B11"/>
    <w:rsid w:val="006A365E"/>
    <w:rsid w:val="006A48A6"/>
    <w:rsid w:val="006A62BF"/>
    <w:rsid w:val="006A699B"/>
    <w:rsid w:val="006B011D"/>
    <w:rsid w:val="006B0E23"/>
    <w:rsid w:val="006B1659"/>
    <w:rsid w:val="006B38EE"/>
    <w:rsid w:val="006B3B9B"/>
    <w:rsid w:val="006B49D5"/>
    <w:rsid w:val="006B5A53"/>
    <w:rsid w:val="006B624F"/>
    <w:rsid w:val="006B6860"/>
    <w:rsid w:val="006B6C3E"/>
    <w:rsid w:val="006B6C8C"/>
    <w:rsid w:val="006B7700"/>
    <w:rsid w:val="006C1895"/>
    <w:rsid w:val="006C1951"/>
    <w:rsid w:val="006C2CA5"/>
    <w:rsid w:val="006C43C5"/>
    <w:rsid w:val="006C75A2"/>
    <w:rsid w:val="006C77DD"/>
    <w:rsid w:val="006D0498"/>
    <w:rsid w:val="006D08ED"/>
    <w:rsid w:val="006D1484"/>
    <w:rsid w:val="006D1A17"/>
    <w:rsid w:val="006D2C80"/>
    <w:rsid w:val="006D3A69"/>
    <w:rsid w:val="006D3B17"/>
    <w:rsid w:val="006D47AA"/>
    <w:rsid w:val="006D4F28"/>
    <w:rsid w:val="006D51F7"/>
    <w:rsid w:val="006D78D4"/>
    <w:rsid w:val="006E06DE"/>
    <w:rsid w:val="006E199C"/>
    <w:rsid w:val="006E3958"/>
    <w:rsid w:val="006E7645"/>
    <w:rsid w:val="006F066D"/>
    <w:rsid w:val="006F0BE9"/>
    <w:rsid w:val="006F17DA"/>
    <w:rsid w:val="006F398D"/>
    <w:rsid w:val="006F701A"/>
    <w:rsid w:val="00703D30"/>
    <w:rsid w:val="007059DD"/>
    <w:rsid w:val="0070654C"/>
    <w:rsid w:val="00707DF9"/>
    <w:rsid w:val="0071050F"/>
    <w:rsid w:val="00711F20"/>
    <w:rsid w:val="0071467A"/>
    <w:rsid w:val="00714935"/>
    <w:rsid w:val="00715D50"/>
    <w:rsid w:val="00716D16"/>
    <w:rsid w:val="007220C6"/>
    <w:rsid w:val="00727C42"/>
    <w:rsid w:val="00727DAF"/>
    <w:rsid w:val="00734050"/>
    <w:rsid w:val="007356AD"/>
    <w:rsid w:val="0073647F"/>
    <w:rsid w:val="00736658"/>
    <w:rsid w:val="0073698A"/>
    <w:rsid w:val="00740B7F"/>
    <w:rsid w:val="00740FC7"/>
    <w:rsid w:val="0074285C"/>
    <w:rsid w:val="00742F13"/>
    <w:rsid w:val="00754270"/>
    <w:rsid w:val="00754BE9"/>
    <w:rsid w:val="007557DC"/>
    <w:rsid w:val="0075603A"/>
    <w:rsid w:val="00756CA4"/>
    <w:rsid w:val="00756FAB"/>
    <w:rsid w:val="00757B37"/>
    <w:rsid w:val="00761820"/>
    <w:rsid w:val="007636DA"/>
    <w:rsid w:val="00763BC4"/>
    <w:rsid w:val="007646D2"/>
    <w:rsid w:val="00764903"/>
    <w:rsid w:val="007649DF"/>
    <w:rsid w:val="00771AEA"/>
    <w:rsid w:val="0077274C"/>
    <w:rsid w:val="007749C6"/>
    <w:rsid w:val="00781949"/>
    <w:rsid w:val="007857A3"/>
    <w:rsid w:val="00786734"/>
    <w:rsid w:val="00786777"/>
    <w:rsid w:val="007874C8"/>
    <w:rsid w:val="00790313"/>
    <w:rsid w:val="00792066"/>
    <w:rsid w:val="00792952"/>
    <w:rsid w:val="007A11F0"/>
    <w:rsid w:val="007A1505"/>
    <w:rsid w:val="007A2BB1"/>
    <w:rsid w:val="007A3236"/>
    <w:rsid w:val="007A33EE"/>
    <w:rsid w:val="007A3A13"/>
    <w:rsid w:val="007A4EE3"/>
    <w:rsid w:val="007A686A"/>
    <w:rsid w:val="007A6B5D"/>
    <w:rsid w:val="007A7128"/>
    <w:rsid w:val="007B07E6"/>
    <w:rsid w:val="007B359D"/>
    <w:rsid w:val="007B3E79"/>
    <w:rsid w:val="007B4EE7"/>
    <w:rsid w:val="007B586D"/>
    <w:rsid w:val="007B7339"/>
    <w:rsid w:val="007B7345"/>
    <w:rsid w:val="007B7E5E"/>
    <w:rsid w:val="007C1AD1"/>
    <w:rsid w:val="007C1D69"/>
    <w:rsid w:val="007C612A"/>
    <w:rsid w:val="007C76DB"/>
    <w:rsid w:val="007D0A56"/>
    <w:rsid w:val="007D0F23"/>
    <w:rsid w:val="007D1D52"/>
    <w:rsid w:val="007D2A14"/>
    <w:rsid w:val="007D3D9F"/>
    <w:rsid w:val="007D494A"/>
    <w:rsid w:val="007D5EA0"/>
    <w:rsid w:val="007D66C6"/>
    <w:rsid w:val="007D6996"/>
    <w:rsid w:val="007D73EB"/>
    <w:rsid w:val="007E085B"/>
    <w:rsid w:val="007E1818"/>
    <w:rsid w:val="007E2FDF"/>
    <w:rsid w:val="007E3540"/>
    <w:rsid w:val="007E4B2B"/>
    <w:rsid w:val="007E4BF9"/>
    <w:rsid w:val="007E596D"/>
    <w:rsid w:val="007E624D"/>
    <w:rsid w:val="007E65DF"/>
    <w:rsid w:val="007E7475"/>
    <w:rsid w:val="007F0E65"/>
    <w:rsid w:val="007F17A7"/>
    <w:rsid w:val="007F2E57"/>
    <w:rsid w:val="007F32F3"/>
    <w:rsid w:val="007F3DDC"/>
    <w:rsid w:val="007F4F52"/>
    <w:rsid w:val="00800518"/>
    <w:rsid w:val="00800DE9"/>
    <w:rsid w:val="0080146B"/>
    <w:rsid w:val="0080209E"/>
    <w:rsid w:val="008028B0"/>
    <w:rsid w:val="0080326A"/>
    <w:rsid w:val="00804D9F"/>
    <w:rsid w:val="00811DD7"/>
    <w:rsid w:val="008127BB"/>
    <w:rsid w:val="008142B6"/>
    <w:rsid w:val="00814B12"/>
    <w:rsid w:val="008204D0"/>
    <w:rsid w:val="008216DD"/>
    <w:rsid w:val="00831424"/>
    <w:rsid w:val="00832146"/>
    <w:rsid w:val="00832B98"/>
    <w:rsid w:val="008334C3"/>
    <w:rsid w:val="00834342"/>
    <w:rsid w:val="00834344"/>
    <w:rsid w:val="0084029D"/>
    <w:rsid w:val="00840A67"/>
    <w:rsid w:val="00842A78"/>
    <w:rsid w:val="0084397B"/>
    <w:rsid w:val="00844172"/>
    <w:rsid w:val="0084494E"/>
    <w:rsid w:val="0084498E"/>
    <w:rsid w:val="00845830"/>
    <w:rsid w:val="00846BC7"/>
    <w:rsid w:val="00847610"/>
    <w:rsid w:val="0085180F"/>
    <w:rsid w:val="00851890"/>
    <w:rsid w:val="00852AF5"/>
    <w:rsid w:val="00853E89"/>
    <w:rsid w:val="00854E7D"/>
    <w:rsid w:val="0085596A"/>
    <w:rsid w:val="0085789A"/>
    <w:rsid w:val="0085798E"/>
    <w:rsid w:val="00865982"/>
    <w:rsid w:val="0087149C"/>
    <w:rsid w:val="00871F69"/>
    <w:rsid w:val="0087325F"/>
    <w:rsid w:val="0087457B"/>
    <w:rsid w:val="00874FBE"/>
    <w:rsid w:val="00875A4C"/>
    <w:rsid w:val="00877B58"/>
    <w:rsid w:val="0088217D"/>
    <w:rsid w:val="00882B9B"/>
    <w:rsid w:val="008848BA"/>
    <w:rsid w:val="00887AD1"/>
    <w:rsid w:val="00890D11"/>
    <w:rsid w:val="00890F7F"/>
    <w:rsid w:val="00891579"/>
    <w:rsid w:val="0089178A"/>
    <w:rsid w:val="00892585"/>
    <w:rsid w:val="008937EF"/>
    <w:rsid w:val="0089399E"/>
    <w:rsid w:val="00893E36"/>
    <w:rsid w:val="008950F3"/>
    <w:rsid w:val="00895F16"/>
    <w:rsid w:val="0089620B"/>
    <w:rsid w:val="0089662C"/>
    <w:rsid w:val="008966DF"/>
    <w:rsid w:val="0089760B"/>
    <w:rsid w:val="00897ABD"/>
    <w:rsid w:val="008A0F62"/>
    <w:rsid w:val="008A17F9"/>
    <w:rsid w:val="008A365B"/>
    <w:rsid w:val="008A67A6"/>
    <w:rsid w:val="008A780B"/>
    <w:rsid w:val="008B1D20"/>
    <w:rsid w:val="008B5998"/>
    <w:rsid w:val="008C0066"/>
    <w:rsid w:val="008C03C2"/>
    <w:rsid w:val="008C2AFC"/>
    <w:rsid w:val="008C3719"/>
    <w:rsid w:val="008C42B9"/>
    <w:rsid w:val="008C615A"/>
    <w:rsid w:val="008C64E9"/>
    <w:rsid w:val="008C768A"/>
    <w:rsid w:val="008C79D4"/>
    <w:rsid w:val="008D08A1"/>
    <w:rsid w:val="008D23E6"/>
    <w:rsid w:val="008D2EDC"/>
    <w:rsid w:val="008D4028"/>
    <w:rsid w:val="008D609B"/>
    <w:rsid w:val="008E0564"/>
    <w:rsid w:val="008E0701"/>
    <w:rsid w:val="008E4BE0"/>
    <w:rsid w:val="008E5833"/>
    <w:rsid w:val="008E7A55"/>
    <w:rsid w:val="008F066E"/>
    <w:rsid w:val="008F0E4F"/>
    <w:rsid w:val="008F2A33"/>
    <w:rsid w:val="008F5B1F"/>
    <w:rsid w:val="008F5E4D"/>
    <w:rsid w:val="008F7DB0"/>
    <w:rsid w:val="008F7F31"/>
    <w:rsid w:val="009004EC"/>
    <w:rsid w:val="009026AD"/>
    <w:rsid w:val="0090448E"/>
    <w:rsid w:val="00904872"/>
    <w:rsid w:val="00905E24"/>
    <w:rsid w:val="0090611E"/>
    <w:rsid w:val="009070D5"/>
    <w:rsid w:val="009107B4"/>
    <w:rsid w:val="00910A68"/>
    <w:rsid w:val="00910B37"/>
    <w:rsid w:val="00911CC2"/>
    <w:rsid w:val="00911CC8"/>
    <w:rsid w:val="00912023"/>
    <w:rsid w:val="00916C54"/>
    <w:rsid w:val="009202A1"/>
    <w:rsid w:val="00920761"/>
    <w:rsid w:val="0092082F"/>
    <w:rsid w:val="00920F39"/>
    <w:rsid w:val="009268DF"/>
    <w:rsid w:val="00926BF9"/>
    <w:rsid w:val="00927549"/>
    <w:rsid w:val="00931FFF"/>
    <w:rsid w:val="00933E69"/>
    <w:rsid w:val="00934C36"/>
    <w:rsid w:val="00935534"/>
    <w:rsid w:val="00937197"/>
    <w:rsid w:val="009402F7"/>
    <w:rsid w:val="0094072F"/>
    <w:rsid w:val="0094129C"/>
    <w:rsid w:val="009425D7"/>
    <w:rsid w:val="00943DD8"/>
    <w:rsid w:val="0094532F"/>
    <w:rsid w:val="0095017B"/>
    <w:rsid w:val="009547AA"/>
    <w:rsid w:val="00954BE5"/>
    <w:rsid w:val="00955DBE"/>
    <w:rsid w:val="009565E5"/>
    <w:rsid w:val="009603D5"/>
    <w:rsid w:val="009616CE"/>
    <w:rsid w:val="00962286"/>
    <w:rsid w:val="009622CD"/>
    <w:rsid w:val="009624D6"/>
    <w:rsid w:val="0096392C"/>
    <w:rsid w:val="00963EE6"/>
    <w:rsid w:val="00971717"/>
    <w:rsid w:val="009729E2"/>
    <w:rsid w:val="00973934"/>
    <w:rsid w:val="009756A3"/>
    <w:rsid w:val="009773A4"/>
    <w:rsid w:val="00977AE9"/>
    <w:rsid w:val="00980A1C"/>
    <w:rsid w:val="00981A41"/>
    <w:rsid w:val="00982877"/>
    <w:rsid w:val="00982BC6"/>
    <w:rsid w:val="00982E01"/>
    <w:rsid w:val="009830EE"/>
    <w:rsid w:val="0098482D"/>
    <w:rsid w:val="00984C41"/>
    <w:rsid w:val="00985760"/>
    <w:rsid w:val="00986082"/>
    <w:rsid w:val="00987130"/>
    <w:rsid w:val="00992B96"/>
    <w:rsid w:val="009A095C"/>
    <w:rsid w:val="009A21FE"/>
    <w:rsid w:val="009A4FFC"/>
    <w:rsid w:val="009A55EB"/>
    <w:rsid w:val="009A5BE9"/>
    <w:rsid w:val="009A66B3"/>
    <w:rsid w:val="009A6F60"/>
    <w:rsid w:val="009A76C9"/>
    <w:rsid w:val="009B1793"/>
    <w:rsid w:val="009B1926"/>
    <w:rsid w:val="009B2C1E"/>
    <w:rsid w:val="009B40D9"/>
    <w:rsid w:val="009B6D4E"/>
    <w:rsid w:val="009C14B6"/>
    <w:rsid w:val="009C2726"/>
    <w:rsid w:val="009C2D03"/>
    <w:rsid w:val="009C2E6B"/>
    <w:rsid w:val="009C363D"/>
    <w:rsid w:val="009C3D29"/>
    <w:rsid w:val="009C41BA"/>
    <w:rsid w:val="009C4413"/>
    <w:rsid w:val="009C5CF6"/>
    <w:rsid w:val="009D10BF"/>
    <w:rsid w:val="009D1C68"/>
    <w:rsid w:val="009D2907"/>
    <w:rsid w:val="009D3917"/>
    <w:rsid w:val="009D3ECC"/>
    <w:rsid w:val="009D4847"/>
    <w:rsid w:val="009D5AC1"/>
    <w:rsid w:val="009D5FBD"/>
    <w:rsid w:val="009D6DF6"/>
    <w:rsid w:val="009E02D6"/>
    <w:rsid w:val="009E0AF5"/>
    <w:rsid w:val="009E1684"/>
    <w:rsid w:val="009E295B"/>
    <w:rsid w:val="009E5776"/>
    <w:rsid w:val="009E58A9"/>
    <w:rsid w:val="009E5C75"/>
    <w:rsid w:val="009E6272"/>
    <w:rsid w:val="009E7475"/>
    <w:rsid w:val="009F0D89"/>
    <w:rsid w:val="009F0EC0"/>
    <w:rsid w:val="009F120B"/>
    <w:rsid w:val="009F1514"/>
    <w:rsid w:val="009F2E7A"/>
    <w:rsid w:val="009F54F4"/>
    <w:rsid w:val="009F61B6"/>
    <w:rsid w:val="009F6482"/>
    <w:rsid w:val="00A04EA9"/>
    <w:rsid w:val="00A0553E"/>
    <w:rsid w:val="00A05F5C"/>
    <w:rsid w:val="00A064B5"/>
    <w:rsid w:val="00A10100"/>
    <w:rsid w:val="00A101C2"/>
    <w:rsid w:val="00A12865"/>
    <w:rsid w:val="00A13320"/>
    <w:rsid w:val="00A1408D"/>
    <w:rsid w:val="00A15B08"/>
    <w:rsid w:val="00A17F7E"/>
    <w:rsid w:val="00A234CB"/>
    <w:rsid w:val="00A23C2A"/>
    <w:rsid w:val="00A24236"/>
    <w:rsid w:val="00A262C4"/>
    <w:rsid w:val="00A275A9"/>
    <w:rsid w:val="00A30544"/>
    <w:rsid w:val="00A30D88"/>
    <w:rsid w:val="00A318B9"/>
    <w:rsid w:val="00A329B6"/>
    <w:rsid w:val="00A3412A"/>
    <w:rsid w:val="00A3647B"/>
    <w:rsid w:val="00A36488"/>
    <w:rsid w:val="00A4040A"/>
    <w:rsid w:val="00A41B0A"/>
    <w:rsid w:val="00A4328A"/>
    <w:rsid w:val="00A45159"/>
    <w:rsid w:val="00A45ED4"/>
    <w:rsid w:val="00A46709"/>
    <w:rsid w:val="00A507CC"/>
    <w:rsid w:val="00A508A8"/>
    <w:rsid w:val="00A515A7"/>
    <w:rsid w:val="00A517EC"/>
    <w:rsid w:val="00A519E4"/>
    <w:rsid w:val="00A530E4"/>
    <w:rsid w:val="00A54F39"/>
    <w:rsid w:val="00A55041"/>
    <w:rsid w:val="00A60487"/>
    <w:rsid w:val="00A60615"/>
    <w:rsid w:val="00A64D78"/>
    <w:rsid w:val="00A7102F"/>
    <w:rsid w:val="00A71AF5"/>
    <w:rsid w:val="00A737F6"/>
    <w:rsid w:val="00A745CB"/>
    <w:rsid w:val="00A75BA7"/>
    <w:rsid w:val="00A762D5"/>
    <w:rsid w:val="00A77567"/>
    <w:rsid w:val="00A77639"/>
    <w:rsid w:val="00A777F7"/>
    <w:rsid w:val="00A80A04"/>
    <w:rsid w:val="00A81201"/>
    <w:rsid w:val="00A836D5"/>
    <w:rsid w:val="00A85465"/>
    <w:rsid w:val="00A8593B"/>
    <w:rsid w:val="00A87A5B"/>
    <w:rsid w:val="00A90249"/>
    <w:rsid w:val="00A92642"/>
    <w:rsid w:val="00A95749"/>
    <w:rsid w:val="00A96079"/>
    <w:rsid w:val="00AA04C4"/>
    <w:rsid w:val="00AA4B7A"/>
    <w:rsid w:val="00AA4FEB"/>
    <w:rsid w:val="00AA5D06"/>
    <w:rsid w:val="00AA6067"/>
    <w:rsid w:val="00AA6338"/>
    <w:rsid w:val="00AA7C06"/>
    <w:rsid w:val="00AA7FC1"/>
    <w:rsid w:val="00AB25A1"/>
    <w:rsid w:val="00AB266F"/>
    <w:rsid w:val="00AB282C"/>
    <w:rsid w:val="00AB2BC8"/>
    <w:rsid w:val="00AB2CF2"/>
    <w:rsid w:val="00AB531F"/>
    <w:rsid w:val="00AB6566"/>
    <w:rsid w:val="00AB756B"/>
    <w:rsid w:val="00AC13E9"/>
    <w:rsid w:val="00AC256B"/>
    <w:rsid w:val="00AC2A22"/>
    <w:rsid w:val="00AC382C"/>
    <w:rsid w:val="00AC3B43"/>
    <w:rsid w:val="00AC480C"/>
    <w:rsid w:val="00AC4A59"/>
    <w:rsid w:val="00AC5BC0"/>
    <w:rsid w:val="00AC6CAC"/>
    <w:rsid w:val="00AD094C"/>
    <w:rsid w:val="00AD1903"/>
    <w:rsid w:val="00AD2032"/>
    <w:rsid w:val="00AD3304"/>
    <w:rsid w:val="00AD3314"/>
    <w:rsid w:val="00AD44F3"/>
    <w:rsid w:val="00AD4CCA"/>
    <w:rsid w:val="00AD5030"/>
    <w:rsid w:val="00AD658B"/>
    <w:rsid w:val="00AD7A70"/>
    <w:rsid w:val="00AE02DF"/>
    <w:rsid w:val="00AE0704"/>
    <w:rsid w:val="00AE0E15"/>
    <w:rsid w:val="00AE1181"/>
    <w:rsid w:val="00AE1226"/>
    <w:rsid w:val="00AE1F44"/>
    <w:rsid w:val="00AE368E"/>
    <w:rsid w:val="00AE690B"/>
    <w:rsid w:val="00AE692D"/>
    <w:rsid w:val="00AE6B0E"/>
    <w:rsid w:val="00AF154E"/>
    <w:rsid w:val="00AF5E00"/>
    <w:rsid w:val="00AF6100"/>
    <w:rsid w:val="00AF6BF1"/>
    <w:rsid w:val="00B00946"/>
    <w:rsid w:val="00B01085"/>
    <w:rsid w:val="00B02582"/>
    <w:rsid w:val="00B033CB"/>
    <w:rsid w:val="00B0403D"/>
    <w:rsid w:val="00B048B6"/>
    <w:rsid w:val="00B04F92"/>
    <w:rsid w:val="00B11034"/>
    <w:rsid w:val="00B123AB"/>
    <w:rsid w:val="00B1365B"/>
    <w:rsid w:val="00B14382"/>
    <w:rsid w:val="00B145D3"/>
    <w:rsid w:val="00B1538E"/>
    <w:rsid w:val="00B17813"/>
    <w:rsid w:val="00B20311"/>
    <w:rsid w:val="00B20A40"/>
    <w:rsid w:val="00B21D49"/>
    <w:rsid w:val="00B223E2"/>
    <w:rsid w:val="00B23241"/>
    <w:rsid w:val="00B23B0E"/>
    <w:rsid w:val="00B30844"/>
    <w:rsid w:val="00B30D96"/>
    <w:rsid w:val="00B3151E"/>
    <w:rsid w:val="00B31951"/>
    <w:rsid w:val="00B32634"/>
    <w:rsid w:val="00B333C0"/>
    <w:rsid w:val="00B333DA"/>
    <w:rsid w:val="00B350FF"/>
    <w:rsid w:val="00B372F2"/>
    <w:rsid w:val="00B37E6C"/>
    <w:rsid w:val="00B41B5B"/>
    <w:rsid w:val="00B43775"/>
    <w:rsid w:val="00B4467C"/>
    <w:rsid w:val="00B44926"/>
    <w:rsid w:val="00B461E1"/>
    <w:rsid w:val="00B46251"/>
    <w:rsid w:val="00B468DD"/>
    <w:rsid w:val="00B47795"/>
    <w:rsid w:val="00B547B3"/>
    <w:rsid w:val="00B547F2"/>
    <w:rsid w:val="00B555AC"/>
    <w:rsid w:val="00B556F3"/>
    <w:rsid w:val="00B55FE4"/>
    <w:rsid w:val="00B56363"/>
    <w:rsid w:val="00B57190"/>
    <w:rsid w:val="00B57C38"/>
    <w:rsid w:val="00B6080D"/>
    <w:rsid w:val="00B60AEC"/>
    <w:rsid w:val="00B63DF5"/>
    <w:rsid w:val="00B64F9C"/>
    <w:rsid w:val="00B65AF9"/>
    <w:rsid w:val="00B66291"/>
    <w:rsid w:val="00B7005C"/>
    <w:rsid w:val="00B70EDD"/>
    <w:rsid w:val="00B7206F"/>
    <w:rsid w:val="00B75294"/>
    <w:rsid w:val="00B75435"/>
    <w:rsid w:val="00B76AE0"/>
    <w:rsid w:val="00B809C0"/>
    <w:rsid w:val="00B813F7"/>
    <w:rsid w:val="00B82513"/>
    <w:rsid w:val="00B827A8"/>
    <w:rsid w:val="00B83275"/>
    <w:rsid w:val="00B83F90"/>
    <w:rsid w:val="00B8496B"/>
    <w:rsid w:val="00B86C6F"/>
    <w:rsid w:val="00B87609"/>
    <w:rsid w:val="00B91524"/>
    <w:rsid w:val="00B923D9"/>
    <w:rsid w:val="00B92FB1"/>
    <w:rsid w:val="00B9381E"/>
    <w:rsid w:val="00B94DC8"/>
    <w:rsid w:val="00B9510C"/>
    <w:rsid w:val="00B95CC1"/>
    <w:rsid w:val="00B96C3F"/>
    <w:rsid w:val="00BA076F"/>
    <w:rsid w:val="00BA0CD2"/>
    <w:rsid w:val="00BA1223"/>
    <w:rsid w:val="00BA2C7F"/>
    <w:rsid w:val="00BA3C1E"/>
    <w:rsid w:val="00BA403E"/>
    <w:rsid w:val="00BA5529"/>
    <w:rsid w:val="00BA6EC4"/>
    <w:rsid w:val="00BA74C8"/>
    <w:rsid w:val="00BB00AF"/>
    <w:rsid w:val="00BB05D6"/>
    <w:rsid w:val="00BB07C0"/>
    <w:rsid w:val="00BB1561"/>
    <w:rsid w:val="00BB30DA"/>
    <w:rsid w:val="00BC01C5"/>
    <w:rsid w:val="00BC39DF"/>
    <w:rsid w:val="00BC47AB"/>
    <w:rsid w:val="00BC5DF6"/>
    <w:rsid w:val="00BC78D3"/>
    <w:rsid w:val="00BD17F1"/>
    <w:rsid w:val="00BD1921"/>
    <w:rsid w:val="00BD58B8"/>
    <w:rsid w:val="00BE11BD"/>
    <w:rsid w:val="00BE2353"/>
    <w:rsid w:val="00BE2C6F"/>
    <w:rsid w:val="00BE2E1D"/>
    <w:rsid w:val="00BE68C9"/>
    <w:rsid w:val="00BF02FA"/>
    <w:rsid w:val="00BF040B"/>
    <w:rsid w:val="00BF1CB4"/>
    <w:rsid w:val="00BF1DA1"/>
    <w:rsid w:val="00BF3862"/>
    <w:rsid w:val="00BF3C96"/>
    <w:rsid w:val="00BF69F6"/>
    <w:rsid w:val="00BF6FAA"/>
    <w:rsid w:val="00BF736C"/>
    <w:rsid w:val="00C00C0F"/>
    <w:rsid w:val="00C00C4C"/>
    <w:rsid w:val="00C00DF5"/>
    <w:rsid w:val="00C01272"/>
    <w:rsid w:val="00C020D8"/>
    <w:rsid w:val="00C03064"/>
    <w:rsid w:val="00C0362A"/>
    <w:rsid w:val="00C050CD"/>
    <w:rsid w:val="00C072E6"/>
    <w:rsid w:val="00C07C43"/>
    <w:rsid w:val="00C1051C"/>
    <w:rsid w:val="00C10814"/>
    <w:rsid w:val="00C10FB1"/>
    <w:rsid w:val="00C11377"/>
    <w:rsid w:val="00C141AF"/>
    <w:rsid w:val="00C15A0B"/>
    <w:rsid w:val="00C16C66"/>
    <w:rsid w:val="00C17623"/>
    <w:rsid w:val="00C2130E"/>
    <w:rsid w:val="00C2158C"/>
    <w:rsid w:val="00C21629"/>
    <w:rsid w:val="00C22C77"/>
    <w:rsid w:val="00C257B6"/>
    <w:rsid w:val="00C26A07"/>
    <w:rsid w:val="00C27376"/>
    <w:rsid w:val="00C310F7"/>
    <w:rsid w:val="00C32A36"/>
    <w:rsid w:val="00C32BAA"/>
    <w:rsid w:val="00C34625"/>
    <w:rsid w:val="00C372FC"/>
    <w:rsid w:val="00C37613"/>
    <w:rsid w:val="00C37D94"/>
    <w:rsid w:val="00C413DC"/>
    <w:rsid w:val="00C42285"/>
    <w:rsid w:val="00C42D95"/>
    <w:rsid w:val="00C442F8"/>
    <w:rsid w:val="00C45542"/>
    <w:rsid w:val="00C46C20"/>
    <w:rsid w:val="00C50A33"/>
    <w:rsid w:val="00C514C8"/>
    <w:rsid w:val="00C532CE"/>
    <w:rsid w:val="00C53B14"/>
    <w:rsid w:val="00C54702"/>
    <w:rsid w:val="00C54968"/>
    <w:rsid w:val="00C570C1"/>
    <w:rsid w:val="00C5733B"/>
    <w:rsid w:val="00C61531"/>
    <w:rsid w:val="00C6226A"/>
    <w:rsid w:val="00C62E89"/>
    <w:rsid w:val="00C63DFB"/>
    <w:rsid w:val="00C6539C"/>
    <w:rsid w:val="00C65448"/>
    <w:rsid w:val="00C655E2"/>
    <w:rsid w:val="00C660D2"/>
    <w:rsid w:val="00C67EC2"/>
    <w:rsid w:val="00C7491D"/>
    <w:rsid w:val="00C7785D"/>
    <w:rsid w:val="00C8492B"/>
    <w:rsid w:val="00C84A3A"/>
    <w:rsid w:val="00C85245"/>
    <w:rsid w:val="00C85BF3"/>
    <w:rsid w:val="00C8622A"/>
    <w:rsid w:val="00C86275"/>
    <w:rsid w:val="00C912DD"/>
    <w:rsid w:val="00C91648"/>
    <w:rsid w:val="00C9171D"/>
    <w:rsid w:val="00C93C69"/>
    <w:rsid w:val="00C9658C"/>
    <w:rsid w:val="00C97965"/>
    <w:rsid w:val="00C979BB"/>
    <w:rsid w:val="00CA0307"/>
    <w:rsid w:val="00CA1B48"/>
    <w:rsid w:val="00CA1F21"/>
    <w:rsid w:val="00CA2458"/>
    <w:rsid w:val="00CA32D7"/>
    <w:rsid w:val="00CA4174"/>
    <w:rsid w:val="00CA4F85"/>
    <w:rsid w:val="00CA52FB"/>
    <w:rsid w:val="00CA5AD6"/>
    <w:rsid w:val="00CA5EC9"/>
    <w:rsid w:val="00CA667F"/>
    <w:rsid w:val="00CB0EF0"/>
    <w:rsid w:val="00CB192E"/>
    <w:rsid w:val="00CB204A"/>
    <w:rsid w:val="00CB2311"/>
    <w:rsid w:val="00CB419A"/>
    <w:rsid w:val="00CB512F"/>
    <w:rsid w:val="00CB5139"/>
    <w:rsid w:val="00CB5959"/>
    <w:rsid w:val="00CB5EE4"/>
    <w:rsid w:val="00CB70D1"/>
    <w:rsid w:val="00CB788D"/>
    <w:rsid w:val="00CC121B"/>
    <w:rsid w:val="00CC2AD4"/>
    <w:rsid w:val="00CC2DAE"/>
    <w:rsid w:val="00CC4056"/>
    <w:rsid w:val="00CD1A34"/>
    <w:rsid w:val="00CD478E"/>
    <w:rsid w:val="00CD5714"/>
    <w:rsid w:val="00CD72E9"/>
    <w:rsid w:val="00CD731C"/>
    <w:rsid w:val="00CE1864"/>
    <w:rsid w:val="00CE2AAD"/>
    <w:rsid w:val="00CE3216"/>
    <w:rsid w:val="00CE464E"/>
    <w:rsid w:val="00CE7DFD"/>
    <w:rsid w:val="00CF0575"/>
    <w:rsid w:val="00CF08E0"/>
    <w:rsid w:val="00CF229F"/>
    <w:rsid w:val="00CF2ECD"/>
    <w:rsid w:val="00CF3774"/>
    <w:rsid w:val="00CF37F4"/>
    <w:rsid w:val="00CF5163"/>
    <w:rsid w:val="00CF5354"/>
    <w:rsid w:val="00CF557F"/>
    <w:rsid w:val="00D0152A"/>
    <w:rsid w:val="00D02F99"/>
    <w:rsid w:val="00D05BA4"/>
    <w:rsid w:val="00D0627B"/>
    <w:rsid w:val="00D103C8"/>
    <w:rsid w:val="00D13523"/>
    <w:rsid w:val="00D13B81"/>
    <w:rsid w:val="00D1410D"/>
    <w:rsid w:val="00D15644"/>
    <w:rsid w:val="00D164DC"/>
    <w:rsid w:val="00D16B52"/>
    <w:rsid w:val="00D16F74"/>
    <w:rsid w:val="00D2020A"/>
    <w:rsid w:val="00D22084"/>
    <w:rsid w:val="00D226A4"/>
    <w:rsid w:val="00D23234"/>
    <w:rsid w:val="00D247AE"/>
    <w:rsid w:val="00D3068B"/>
    <w:rsid w:val="00D309A3"/>
    <w:rsid w:val="00D309AB"/>
    <w:rsid w:val="00D3242D"/>
    <w:rsid w:val="00D33D24"/>
    <w:rsid w:val="00D340FA"/>
    <w:rsid w:val="00D34603"/>
    <w:rsid w:val="00D36337"/>
    <w:rsid w:val="00D366AD"/>
    <w:rsid w:val="00D37561"/>
    <w:rsid w:val="00D40DCD"/>
    <w:rsid w:val="00D40E96"/>
    <w:rsid w:val="00D420F9"/>
    <w:rsid w:val="00D43632"/>
    <w:rsid w:val="00D45D8D"/>
    <w:rsid w:val="00D467C5"/>
    <w:rsid w:val="00D467C6"/>
    <w:rsid w:val="00D467E5"/>
    <w:rsid w:val="00D46B49"/>
    <w:rsid w:val="00D47E84"/>
    <w:rsid w:val="00D50A5A"/>
    <w:rsid w:val="00D535E4"/>
    <w:rsid w:val="00D54903"/>
    <w:rsid w:val="00D550C6"/>
    <w:rsid w:val="00D554F5"/>
    <w:rsid w:val="00D55970"/>
    <w:rsid w:val="00D56B46"/>
    <w:rsid w:val="00D5766A"/>
    <w:rsid w:val="00D5767E"/>
    <w:rsid w:val="00D57823"/>
    <w:rsid w:val="00D57DFB"/>
    <w:rsid w:val="00D60BC0"/>
    <w:rsid w:val="00D6225B"/>
    <w:rsid w:val="00D64F87"/>
    <w:rsid w:val="00D72693"/>
    <w:rsid w:val="00D73921"/>
    <w:rsid w:val="00D75695"/>
    <w:rsid w:val="00D8207A"/>
    <w:rsid w:val="00D827B4"/>
    <w:rsid w:val="00D86224"/>
    <w:rsid w:val="00D865EC"/>
    <w:rsid w:val="00D906C0"/>
    <w:rsid w:val="00D90BA6"/>
    <w:rsid w:val="00D90E3F"/>
    <w:rsid w:val="00D912F4"/>
    <w:rsid w:val="00D93B29"/>
    <w:rsid w:val="00D94D4C"/>
    <w:rsid w:val="00D950C9"/>
    <w:rsid w:val="00D95FB0"/>
    <w:rsid w:val="00D97779"/>
    <w:rsid w:val="00DA2F29"/>
    <w:rsid w:val="00DA504E"/>
    <w:rsid w:val="00DA6B94"/>
    <w:rsid w:val="00DA7E75"/>
    <w:rsid w:val="00DB1E91"/>
    <w:rsid w:val="00DC0B10"/>
    <w:rsid w:val="00DC3295"/>
    <w:rsid w:val="00DC4C14"/>
    <w:rsid w:val="00DC561E"/>
    <w:rsid w:val="00DC6AD8"/>
    <w:rsid w:val="00DC7ECB"/>
    <w:rsid w:val="00DD0FF6"/>
    <w:rsid w:val="00DD24BA"/>
    <w:rsid w:val="00DD2B4D"/>
    <w:rsid w:val="00DD3E90"/>
    <w:rsid w:val="00DD5864"/>
    <w:rsid w:val="00DD7B40"/>
    <w:rsid w:val="00DE0333"/>
    <w:rsid w:val="00DE10CB"/>
    <w:rsid w:val="00DE11AE"/>
    <w:rsid w:val="00DE2556"/>
    <w:rsid w:val="00DE25C5"/>
    <w:rsid w:val="00DE4539"/>
    <w:rsid w:val="00DE4953"/>
    <w:rsid w:val="00DE61AF"/>
    <w:rsid w:val="00DE71BD"/>
    <w:rsid w:val="00DE7A7C"/>
    <w:rsid w:val="00DF063B"/>
    <w:rsid w:val="00DF581D"/>
    <w:rsid w:val="00DF5F16"/>
    <w:rsid w:val="00DF69EA"/>
    <w:rsid w:val="00E03B50"/>
    <w:rsid w:val="00E05015"/>
    <w:rsid w:val="00E05044"/>
    <w:rsid w:val="00E070C3"/>
    <w:rsid w:val="00E076EE"/>
    <w:rsid w:val="00E0784E"/>
    <w:rsid w:val="00E0799A"/>
    <w:rsid w:val="00E07DA3"/>
    <w:rsid w:val="00E128CA"/>
    <w:rsid w:val="00E129E2"/>
    <w:rsid w:val="00E134F6"/>
    <w:rsid w:val="00E136F5"/>
    <w:rsid w:val="00E13A9E"/>
    <w:rsid w:val="00E15743"/>
    <w:rsid w:val="00E165A4"/>
    <w:rsid w:val="00E1699A"/>
    <w:rsid w:val="00E17BD3"/>
    <w:rsid w:val="00E208FC"/>
    <w:rsid w:val="00E215A9"/>
    <w:rsid w:val="00E236A4"/>
    <w:rsid w:val="00E25C0A"/>
    <w:rsid w:val="00E25C93"/>
    <w:rsid w:val="00E3241C"/>
    <w:rsid w:val="00E32AC5"/>
    <w:rsid w:val="00E34768"/>
    <w:rsid w:val="00E34B38"/>
    <w:rsid w:val="00E35534"/>
    <w:rsid w:val="00E36982"/>
    <w:rsid w:val="00E369BB"/>
    <w:rsid w:val="00E36A71"/>
    <w:rsid w:val="00E417C1"/>
    <w:rsid w:val="00E44B88"/>
    <w:rsid w:val="00E45CA4"/>
    <w:rsid w:val="00E47534"/>
    <w:rsid w:val="00E47AE0"/>
    <w:rsid w:val="00E47F25"/>
    <w:rsid w:val="00E507C2"/>
    <w:rsid w:val="00E51AB4"/>
    <w:rsid w:val="00E52D83"/>
    <w:rsid w:val="00E54A43"/>
    <w:rsid w:val="00E55037"/>
    <w:rsid w:val="00E62593"/>
    <w:rsid w:val="00E65516"/>
    <w:rsid w:val="00E66B39"/>
    <w:rsid w:val="00E66C5F"/>
    <w:rsid w:val="00E66FBB"/>
    <w:rsid w:val="00E72A1E"/>
    <w:rsid w:val="00E733B4"/>
    <w:rsid w:val="00E73EBD"/>
    <w:rsid w:val="00E743E4"/>
    <w:rsid w:val="00E75968"/>
    <w:rsid w:val="00E7732C"/>
    <w:rsid w:val="00E80160"/>
    <w:rsid w:val="00E81552"/>
    <w:rsid w:val="00E8172F"/>
    <w:rsid w:val="00E82498"/>
    <w:rsid w:val="00E83998"/>
    <w:rsid w:val="00E84C49"/>
    <w:rsid w:val="00E84FD5"/>
    <w:rsid w:val="00E859AB"/>
    <w:rsid w:val="00E864B2"/>
    <w:rsid w:val="00E87BD4"/>
    <w:rsid w:val="00E922C6"/>
    <w:rsid w:val="00E92EC6"/>
    <w:rsid w:val="00E94B1F"/>
    <w:rsid w:val="00E96DC5"/>
    <w:rsid w:val="00E96E20"/>
    <w:rsid w:val="00E97A75"/>
    <w:rsid w:val="00EA2BBB"/>
    <w:rsid w:val="00EA2DA2"/>
    <w:rsid w:val="00EA3A57"/>
    <w:rsid w:val="00EA415C"/>
    <w:rsid w:val="00EA46FE"/>
    <w:rsid w:val="00EA630C"/>
    <w:rsid w:val="00EA6AC2"/>
    <w:rsid w:val="00EB0D19"/>
    <w:rsid w:val="00EB141D"/>
    <w:rsid w:val="00EB221B"/>
    <w:rsid w:val="00EB2303"/>
    <w:rsid w:val="00EB351C"/>
    <w:rsid w:val="00EB6190"/>
    <w:rsid w:val="00EB691E"/>
    <w:rsid w:val="00EB7F6B"/>
    <w:rsid w:val="00EC4067"/>
    <w:rsid w:val="00EC48D6"/>
    <w:rsid w:val="00EC5A1F"/>
    <w:rsid w:val="00EC5BE7"/>
    <w:rsid w:val="00EC67D5"/>
    <w:rsid w:val="00EC6A60"/>
    <w:rsid w:val="00EC7F73"/>
    <w:rsid w:val="00ED6973"/>
    <w:rsid w:val="00ED70E0"/>
    <w:rsid w:val="00ED7955"/>
    <w:rsid w:val="00EE22CF"/>
    <w:rsid w:val="00EE2518"/>
    <w:rsid w:val="00EE4AD1"/>
    <w:rsid w:val="00EE6713"/>
    <w:rsid w:val="00EE6854"/>
    <w:rsid w:val="00EE73B3"/>
    <w:rsid w:val="00EE767B"/>
    <w:rsid w:val="00EE79B5"/>
    <w:rsid w:val="00EF0F44"/>
    <w:rsid w:val="00EF42A5"/>
    <w:rsid w:val="00EF5074"/>
    <w:rsid w:val="00EF5BCC"/>
    <w:rsid w:val="00EF64F9"/>
    <w:rsid w:val="00F00788"/>
    <w:rsid w:val="00F108AC"/>
    <w:rsid w:val="00F10C9D"/>
    <w:rsid w:val="00F15AE5"/>
    <w:rsid w:val="00F218BD"/>
    <w:rsid w:val="00F21ECD"/>
    <w:rsid w:val="00F230C1"/>
    <w:rsid w:val="00F2667F"/>
    <w:rsid w:val="00F27CA4"/>
    <w:rsid w:val="00F3737A"/>
    <w:rsid w:val="00F40457"/>
    <w:rsid w:val="00F40978"/>
    <w:rsid w:val="00F43AAD"/>
    <w:rsid w:val="00F449B0"/>
    <w:rsid w:val="00F45A9A"/>
    <w:rsid w:val="00F461D4"/>
    <w:rsid w:val="00F46261"/>
    <w:rsid w:val="00F4769F"/>
    <w:rsid w:val="00F47CD3"/>
    <w:rsid w:val="00F53937"/>
    <w:rsid w:val="00F54344"/>
    <w:rsid w:val="00F56675"/>
    <w:rsid w:val="00F57C87"/>
    <w:rsid w:val="00F60B60"/>
    <w:rsid w:val="00F618B1"/>
    <w:rsid w:val="00F621E7"/>
    <w:rsid w:val="00F6593E"/>
    <w:rsid w:val="00F6770B"/>
    <w:rsid w:val="00F70756"/>
    <w:rsid w:val="00F755BB"/>
    <w:rsid w:val="00F759AD"/>
    <w:rsid w:val="00F81632"/>
    <w:rsid w:val="00F83452"/>
    <w:rsid w:val="00F83B64"/>
    <w:rsid w:val="00F85C9D"/>
    <w:rsid w:val="00F85E2F"/>
    <w:rsid w:val="00F87055"/>
    <w:rsid w:val="00F87BD9"/>
    <w:rsid w:val="00F91EDC"/>
    <w:rsid w:val="00F920B7"/>
    <w:rsid w:val="00F92C42"/>
    <w:rsid w:val="00F94E29"/>
    <w:rsid w:val="00FA1912"/>
    <w:rsid w:val="00FA204F"/>
    <w:rsid w:val="00FA2572"/>
    <w:rsid w:val="00FA37BE"/>
    <w:rsid w:val="00FA72A9"/>
    <w:rsid w:val="00FB0826"/>
    <w:rsid w:val="00FB0D27"/>
    <w:rsid w:val="00FB16EF"/>
    <w:rsid w:val="00FB719E"/>
    <w:rsid w:val="00FC0306"/>
    <w:rsid w:val="00FC0408"/>
    <w:rsid w:val="00FC073E"/>
    <w:rsid w:val="00FC3B2E"/>
    <w:rsid w:val="00FC5D5F"/>
    <w:rsid w:val="00FC7B68"/>
    <w:rsid w:val="00FD18A0"/>
    <w:rsid w:val="00FD4C4E"/>
    <w:rsid w:val="00FD4D54"/>
    <w:rsid w:val="00FD5307"/>
    <w:rsid w:val="00FD6BD0"/>
    <w:rsid w:val="00FD7C24"/>
    <w:rsid w:val="00FE0653"/>
    <w:rsid w:val="00FE3392"/>
    <w:rsid w:val="00FE3C7D"/>
    <w:rsid w:val="00FE410D"/>
    <w:rsid w:val="00FE5050"/>
    <w:rsid w:val="00FE7728"/>
    <w:rsid w:val="00FE7F55"/>
    <w:rsid w:val="00FF1979"/>
    <w:rsid w:val="00FF1A91"/>
    <w:rsid w:val="00FF1C2E"/>
    <w:rsid w:val="00FF3F8D"/>
    <w:rsid w:val="00FF564E"/>
    <w:rsid w:val="00FF63F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7E4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link w:val="Char"/>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3">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fffd">
    <w:name w:val="annotation reference"/>
    <w:basedOn w:val="a1"/>
    <w:uiPriority w:val="99"/>
    <w:semiHidden/>
    <w:unhideWhenUsed/>
    <w:rsid w:val="00EB2303"/>
    <w:rPr>
      <w:sz w:val="21"/>
      <w:szCs w:val="21"/>
    </w:rPr>
  </w:style>
  <w:style w:type="paragraph" w:styleId="afffe">
    <w:name w:val="annotation subject"/>
    <w:basedOn w:val="af9"/>
    <w:next w:val="af9"/>
    <w:link w:val="Char4"/>
    <w:uiPriority w:val="99"/>
    <w:semiHidden/>
    <w:unhideWhenUsed/>
    <w:rsid w:val="00EB2303"/>
    <w:pPr>
      <w:overflowPunct w:val="0"/>
    </w:pPr>
    <w:rPr>
      <w:b/>
      <w:bCs/>
      <w:sz w:val="18"/>
    </w:rPr>
  </w:style>
  <w:style w:type="character" w:customStyle="1" w:styleId="Char">
    <w:name w:val="批注文字 Char"/>
    <w:basedOn w:val="a1"/>
    <w:link w:val="af9"/>
    <w:semiHidden/>
    <w:rsid w:val="00EB2303"/>
    <w:rPr>
      <w:kern w:val="2"/>
      <w:sz w:val="21"/>
    </w:rPr>
  </w:style>
  <w:style w:type="character" w:customStyle="1" w:styleId="Char4">
    <w:name w:val="批注主题 Char"/>
    <w:basedOn w:val="Char"/>
    <w:link w:val="afffe"/>
    <w:uiPriority w:val="99"/>
    <w:semiHidden/>
    <w:rsid w:val="00EB2303"/>
    <w:rPr>
      <w:b/>
      <w:bCs/>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link w:val="Char"/>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3">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fffd">
    <w:name w:val="annotation reference"/>
    <w:basedOn w:val="a1"/>
    <w:uiPriority w:val="99"/>
    <w:semiHidden/>
    <w:unhideWhenUsed/>
    <w:rsid w:val="00EB2303"/>
    <w:rPr>
      <w:sz w:val="21"/>
      <w:szCs w:val="21"/>
    </w:rPr>
  </w:style>
  <w:style w:type="paragraph" w:styleId="afffe">
    <w:name w:val="annotation subject"/>
    <w:basedOn w:val="af9"/>
    <w:next w:val="af9"/>
    <w:link w:val="Char4"/>
    <w:uiPriority w:val="99"/>
    <w:semiHidden/>
    <w:unhideWhenUsed/>
    <w:rsid w:val="00EB2303"/>
    <w:pPr>
      <w:overflowPunct w:val="0"/>
    </w:pPr>
    <w:rPr>
      <w:b/>
      <w:bCs/>
      <w:sz w:val="18"/>
    </w:rPr>
  </w:style>
  <w:style w:type="character" w:customStyle="1" w:styleId="Char">
    <w:name w:val="批注文字 Char"/>
    <w:basedOn w:val="a1"/>
    <w:link w:val="af9"/>
    <w:semiHidden/>
    <w:rsid w:val="00EB2303"/>
    <w:rPr>
      <w:kern w:val="2"/>
      <w:sz w:val="21"/>
    </w:rPr>
  </w:style>
  <w:style w:type="character" w:customStyle="1" w:styleId="Char4">
    <w:name w:val="批注主题 Char"/>
    <w:basedOn w:val="Char"/>
    <w:link w:val="afffe"/>
    <w:uiPriority w:val="99"/>
    <w:semiHidden/>
    <w:rsid w:val="00EB2303"/>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E431-879B-4D33-A810-A3C2B467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3893</TotalTime>
  <Pages>12</Pages>
  <Words>2598</Words>
  <Characters>14813</Characters>
  <Application>Microsoft Office Word</Application>
  <DocSecurity>0</DocSecurity>
  <Lines>123</Lines>
  <Paragraphs>34</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1578</cp:revision>
  <cp:lastPrinted>2017-08-12T06:48:00Z</cp:lastPrinted>
  <dcterms:created xsi:type="dcterms:W3CDTF">2017-07-24T14:14:00Z</dcterms:created>
  <dcterms:modified xsi:type="dcterms:W3CDTF">2017-08-15T07:37:00Z</dcterms:modified>
</cp:coreProperties>
</file>